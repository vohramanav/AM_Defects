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D80D0" w14:textId="3B5EAB8B" w:rsidR="008705F3" w:rsidRPr="007A5918" w:rsidRDefault="008705F3">
      <w:pPr>
        <w:rPr>
          <w:ins w:id="0" w:author="Mahadevan, Sankaran" w:date="2019-01-30T18:07:00Z"/>
          <w:highlight w:val="yellow"/>
        </w:rPr>
      </w:pPr>
      <w:ins w:id="1" w:author="Mahadevan, Sankaran" w:date="2019-01-30T10:32:00Z">
        <w:r w:rsidRPr="007A5918">
          <w:rPr>
            <w:highlight w:val="yellow"/>
          </w:rPr>
          <w:t xml:space="preserve">My suggestion for title:  </w:t>
        </w:r>
      </w:ins>
      <w:ins w:id="2" w:author="Mahadevan, Sankaran" w:date="2019-01-30T10:52:00Z">
        <w:r w:rsidR="000A0BE9">
          <w:rPr>
            <w:highlight w:val="yellow"/>
          </w:rPr>
          <w:t>“</w:t>
        </w:r>
      </w:ins>
      <w:ins w:id="3" w:author="Mahadevan, Sankaran" w:date="2019-01-30T10:32:00Z">
        <w:r w:rsidRPr="007A5918">
          <w:rPr>
            <w:highlight w:val="yellow"/>
          </w:rPr>
          <w:t>Fast Surrogate Modeling with High-Dimensional Input and Output</w:t>
        </w:r>
      </w:ins>
      <w:ins w:id="4" w:author="Mahadevan, Sankaran" w:date="2019-01-30T10:52:00Z">
        <w:r w:rsidR="000A0BE9" w:rsidRPr="007A5918">
          <w:rPr>
            <w:highlight w:val="yellow"/>
          </w:rPr>
          <w:t>: Application to Additive Manufacturing”</w:t>
        </w:r>
      </w:ins>
      <w:ins w:id="5" w:author="Mahadevan, Sankaran" w:date="2019-01-30T10:53:00Z">
        <w:r w:rsidR="000A0BE9">
          <w:t xml:space="preserve">  </w:t>
        </w:r>
        <w:r w:rsidR="000A0BE9" w:rsidRPr="007A5918">
          <w:rPr>
            <w:highlight w:val="yellow"/>
          </w:rPr>
          <w:t>(I am not sure whether the second part is ne</w:t>
        </w:r>
        <w:r w:rsidR="00CB4F65" w:rsidRPr="007A5918">
          <w:rPr>
            <w:highlight w:val="yellow"/>
          </w:rPr>
          <w:t>cessary</w:t>
        </w:r>
      </w:ins>
      <w:ins w:id="6" w:author="Mahadevan, Sankaran" w:date="2019-01-30T18:07:00Z">
        <w:r w:rsidR="00C173E7" w:rsidRPr="007A5918">
          <w:rPr>
            <w:highlight w:val="yellow"/>
          </w:rPr>
          <w:t>.  Let us talk about this.</w:t>
        </w:r>
      </w:ins>
      <w:ins w:id="7" w:author="Mahadevan, Sankaran" w:date="2019-01-30T10:53:00Z">
        <w:r w:rsidR="000A0BE9" w:rsidRPr="007A5918">
          <w:rPr>
            <w:highlight w:val="yellow"/>
          </w:rPr>
          <w:t>)</w:t>
        </w:r>
      </w:ins>
    </w:p>
    <w:p w14:paraId="39E7D9A0" w14:textId="75B31977" w:rsidR="00C173E7" w:rsidRDefault="00C173E7">
      <w:pPr>
        <w:rPr>
          <w:ins w:id="8" w:author="Mahadevan, Sankaran" w:date="2019-01-30T10:32:00Z"/>
        </w:rPr>
      </w:pPr>
      <w:ins w:id="9" w:author="Mahadevan, Sankaran" w:date="2019-01-30T18:07:00Z">
        <w:r w:rsidRPr="007A5918">
          <w:rPr>
            <w:highlight w:val="yellow"/>
          </w:rPr>
          <w:t>Also, we need to add Tina Lee from NIST as co-author; this is needed for NIST grants.</w:t>
        </w:r>
        <w:r>
          <w:t xml:space="preserve"> </w:t>
        </w:r>
      </w:ins>
    </w:p>
    <w:p w14:paraId="51C35BE4" w14:textId="77777777" w:rsidR="008705F3" w:rsidRDefault="008705F3">
      <w:pPr>
        <w:rPr>
          <w:ins w:id="10" w:author="Mahadevan, Sankaran" w:date="2019-01-30T10:32:00Z"/>
        </w:rPr>
      </w:pPr>
    </w:p>
    <w:p w14:paraId="34910922" w14:textId="77777777" w:rsidR="006A625F" w:rsidRDefault="00421873">
      <w:r>
        <w:t>%% ABSTRACT</w:t>
      </w:r>
    </w:p>
    <w:p w14:paraId="3B182223" w14:textId="77777777" w:rsidR="00421873" w:rsidRDefault="00421873"/>
    <w:p w14:paraId="27E268D1" w14:textId="77777777" w:rsidR="00421873" w:rsidRDefault="00421873" w:rsidP="00421873">
      <w:r>
        <w:t>\section*{Abstract}</w:t>
      </w:r>
    </w:p>
    <w:p w14:paraId="33DBD412" w14:textId="77777777" w:rsidR="00421873" w:rsidRDefault="00421873" w:rsidP="00421873"/>
    <w:p w14:paraId="13638E95" w14:textId="76F223E4" w:rsidR="00421873" w:rsidRDefault="00421873" w:rsidP="00421873">
      <w:r>
        <w:t xml:space="preserve">An efficient approach referred to as the PCAS method for surrogate modeling in </w:t>
      </w:r>
      <w:ins w:id="11" w:author="Mahadevan, Sankaran" w:date="2019-01-30T10:31:00Z">
        <w:r w:rsidR="00220285">
          <w:t xml:space="preserve">the presence of </w:t>
        </w:r>
      </w:ins>
      <w:r>
        <w:t>high</w:t>
      </w:r>
      <w:ins w:id="12" w:author="Mahadevan, Sankaran" w:date="2019-01-30T10:31:00Z">
        <w:r w:rsidR="00220285">
          <w:t>-dimensional</w:t>
        </w:r>
      </w:ins>
      <w:r>
        <w:t xml:space="preserve"> input and output is </w:t>
      </w:r>
    </w:p>
    <w:p w14:paraId="6D61AE03" w14:textId="77777777" w:rsidR="00421873" w:rsidRDefault="00421873" w:rsidP="00421873">
      <w:r>
        <w:t>proposed. Specifically, a large</w:t>
      </w:r>
    </w:p>
    <w:p w14:paraId="575D98A8" w14:textId="417B7396" w:rsidR="00421873" w:rsidRDefault="00421873" w:rsidP="00421873">
      <w:r>
        <w:t>collection of input variables is mapped to a</w:t>
      </w:r>
      <w:ins w:id="13" w:author="Mahadevan, Sankaran" w:date="2019-01-30T10:23:00Z">
        <w:r w:rsidR="00867AD5">
          <w:t>n output of interest which is a</w:t>
        </w:r>
      </w:ins>
      <w:r>
        <w:t xml:space="preserve"> field </w:t>
      </w:r>
      <w:ins w:id="14" w:author="Mahadevan, Sankaran" w:date="2019-01-30T10:23:00Z">
        <w:r w:rsidR="00867AD5">
          <w:t>quantity</w:t>
        </w:r>
      </w:ins>
      <w:r>
        <w:t xml:space="preserve"> as opposed to a scalar.</w:t>
      </w:r>
    </w:p>
    <w:p w14:paraId="3CB650B4" w14:textId="77777777" w:rsidR="00421873" w:rsidRDefault="00421873" w:rsidP="00421873">
      <w:r>
        <w:t>Computational efficiency is accomplished by first identifying principal components~(PC)</w:t>
      </w:r>
    </w:p>
    <w:p w14:paraId="3942E3E8" w14:textId="2982F572" w:rsidR="00421873" w:rsidRDefault="00421873" w:rsidP="00421873">
      <w:r>
        <w:t xml:space="preserve">or directions in  the output field data. A set of representative features corresponding to the important directions </w:t>
      </w:r>
      <w:ins w:id="15" w:author="Mahadevan, Sankaran" w:date="2019-01-30T10:25:00Z">
        <w:r w:rsidR="000D30D2">
          <w:t xml:space="preserve">of the high-dimensional output </w:t>
        </w:r>
      </w:ins>
      <w:r>
        <w:t xml:space="preserve">is </w:t>
      </w:r>
    </w:p>
    <w:p w14:paraId="562DFEF1" w14:textId="77777777" w:rsidR="00421873" w:rsidRDefault="00421873" w:rsidP="00421873">
      <w:r>
        <w:t>determined. A map from the set of inputs in the physical space to each feature is considered,</w:t>
      </w:r>
    </w:p>
    <w:p w14:paraId="3D9A3E37" w14:textId="77777777" w:rsidR="00421873" w:rsidRDefault="00421873" w:rsidP="00421873">
      <w:r>
        <w:t xml:space="preserve">and the active subspace~(AS) methodology is used to capture their relationship in a low-dimensional subspace in the input </w:t>
      </w:r>
    </w:p>
    <w:p w14:paraId="61519593" w14:textId="380E15DD" w:rsidR="00421873" w:rsidRDefault="00421873" w:rsidP="00421873">
      <w:r>
        <w:t>domain. The map for each feature</w:t>
      </w:r>
      <w:ins w:id="16" w:author="Mahadevan, Sankaran" w:date="2019-01-30T10:25:00Z">
        <w:r w:rsidR="000D30D2">
          <w:t xml:space="preserve"> of the output</w:t>
        </w:r>
      </w:ins>
      <w:r>
        <w:t xml:space="preserve"> is </w:t>
      </w:r>
      <w:ins w:id="17" w:author="Mahadevan, Sankaran" w:date="2019-01-30T10:26:00Z">
        <w:r w:rsidR="00192473">
          <w:t xml:space="preserve">then </w:t>
        </w:r>
      </w:ins>
      <w:r>
        <w:t>approximated by a surrogate in the active subspace. Thus, the PCAS</w:t>
      </w:r>
    </w:p>
    <w:p w14:paraId="77DA00C8" w14:textId="2D8F56FE" w:rsidR="00421873" w:rsidRDefault="00421873">
      <w:r>
        <w:t xml:space="preserve">method aims at \textit{compounded} dimension reduction </w:t>
      </w:r>
      <w:ins w:id="18" w:author="Mahadevan, Sankaran" w:date="2019-01-30T10:27:00Z">
        <w:r w:rsidR="006336B3">
          <w:t>in both the input and the output</w:t>
        </w:r>
      </w:ins>
      <w:r>
        <w:t>. The resulting map is referred to as the \textit{composite surrogate}.</w:t>
      </w:r>
    </w:p>
    <w:p w14:paraId="015CEA67" w14:textId="1C2C38C9" w:rsidR="00421873" w:rsidRDefault="00421873" w:rsidP="00421873">
      <w:r>
        <w:t>The proposed framework is implemented to build a surrogate for the purpose of reliability analysis</w:t>
      </w:r>
      <w:ins w:id="19" w:author="Mahadevan, Sankaran" w:date="2019-01-30T10:28:00Z">
        <w:r w:rsidR="00A239A1">
          <w:t xml:space="preserve"> with respect to </w:t>
        </w:r>
      </w:ins>
    </w:p>
    <w:p w14:paraId="64991AB4" w14:textId="6F0925B6" w:rsidR="00421873" w:rsidRDefault="00421873" w:rsidP="00421873">
      <w:r>
        <w:t>residual stress in an additively</w:t>
      </w:r>
    </w:p>
    <w:p w14:paraId="60A24873" w14:textId="4CF8B658" w:rsidR="00421873" w:rsidRDefault="00421873" w:rsidP="00421873">
      <w:r>
        <w:t xml:space="preserve">manufactured component. The surrogate is further exploited for detecting </w:t>
      </w:r>
    </w:p>
    <w:p w14:paraId="4CC26002" w14:textId="7C78384A" w:rsidR="00421873" w:rsidRDefault="00421873" w:rsidP="00421873">
      <w:r>
        <w:t xml:space="preserve">stress hotspots in the </w:t>
      </w:r>
      <w:ins w:id="20" w:author="Mahadevan, Sankaran" w:date="2019-01-30T10:29:00Z">
        <w:r w:rsidR="00B26BED">
          <w:t>component</w:t>
        </w:r>
      </w:ins>
      <w:r>
        <w:t xml:space="preserve">, and </w:t>
      </w:r>
      <w:ins w:id="21" w:author="Mahadevan, Sankaran" w:date="2019-01-30T10:29:00Z">
        <w:r w:rsidR="00B26BED">
          <w:t xml:space="preserve">for </w:t>
        </w:r>
      </w:ins>
      <w:r>
        <w:t>global sensitivity analysis to determine the impact of process variables and</w:t>
      </w:r>
    </w:p>
    <w:p w14:paraId="57EA0CB5" w14:textId="77777777" w:rsidR="00421873" w:rsidRDefault="00421873" w:rsidP="00421873">
      <w:r>
        <w:t>alloy material properties on the development of residual stress. Our findings based on the considered application</w:t>
      </w:r>
    </w:p>
    <w:p w14:paraId="48F66FBE" w14:textId="77777777" w:rsidR="00421873" w:rsidRDefault="00421873" w:rsidP="00421873">
      <w:r>
        <w:t xml:space="preserve">are indicative of enormous potential for computational gains for such analyses. </w:t>
      </w:r>
    </w:p>
    <w:p w14:paraId="3129ACC2" w14:textId="77777777" w:rsidR="00421873" w:rsidRDefault="00421873" w:rsidP="00421873"/>
    <w:p w14:paraId="26D55510" w14:textId="77777777" w:rsidR="00421873" w:rsidRDefault="00421873" w:rsidP="00421873">
      <w:r>
        <w:t>\bigskip</w:t>
      </w:r>
    </w:p>
    <w:p w14:paraId="612CFE55" w14:textId="77777777" w:rsidR="00421873" w:rsidRDefault="00421873" w:rsidP="00421873"/>
    <w:p w14:paraId="1625F393" w14:textId="58E5F1E3" w:rsidR="00421873" w:rsidRDefault="00421873" w:rsidP="00421873">
      <w:r>
        <w:t>\noindent \textbf{Keywords}: Principal components, active subspace, surrogate</w:t>
      </w:r>
      <w:ins w:id="22" w:author="Mahadevan, Sankaran" w:date="2019-01-30T10:32:00Z">
        <w:r w:rsidR="008705F3">
          <w:t xml:space="preserve"> model</w:t>
        </w:r>
      </w:ins>
      <w:r>
        <w:t>, dimension reduction,</w:t>
      </w:r>
    </w:p>
    <w:p w14:paraId="48FE0912" w14:textId="77777777" w:rsidR="00421873" w:rsidRDefault="00421873" w:rsidP="00421873">
      <w:r>
        <w:t>residual stress, additive manufacturing</w:t>
      </w:r>
    </w:p>
    <w:p w14:paraId="54AED9FE" w14:textId="77777777" w:rsidR="00421873" w:rsidRDefault="00421873"/>
    <w:p w14:paraId="52EDD909" w14:textId="77777777" w:rsidR="00421873" w:rsidRDefault="00421873"/>
    <w:p w14:paraId="09AC2077" w14:textId="77777777" w:rsidR="00421873" w:rsidRDefault="00421873"/>
    <w:p w14:paraId="2B6621D0" w14:textId="77777777" w:rsidR="00421873" w:rsidRDefault="00421873"/>
    <w:p w14:paraId="082C0554" w14:textId="77777777" w:rsidR="00421873" w:rsidRDefault="00421873"/>
    <w:p w14:paraId="1BD5160C" w14:textId="77777777" w:rsidR="00421873" w:rsidRDefault="00421873"/>
    <w:p w14:paraId="58BB9C7B" w14:textId="77777777" w:rsidR="00421873" w:rsidRDefault="00421873"/>
    <w:p w14:paraId="306EF785" w14:textId="77777777" w:rsidR="00421873" w:rsidRDefault="00421873"/>
    <w:p w14:paraId="2C1A852E" w14:textId="77777777" w:rsidR="00421873" w:rsidRDefault="00421873"/>
    <w:p w14:paraId="107403B7" w14:textId="77777777" w:rsidR="00421873" w:rsidRDefault="00421873"/>
    <w:p w14:paraId="4DBF3A54" w14:textId="77777777" w:rsidR="00421873" w:rsidRDefault="00421873">
      <w:r>
        <w:t>%%% INTRODUCTION</w:t>
      </w:r>
    </w:p>
    <w:p w14:paraId="3C2D80DB" w14:textId="77777777" w:rsidR="00421873" w:rsidRDefault="00421873"/>
    <w:p w14:paraId="38B53151" w14:textId="77777777" w:rsidR="00421873" w:rsidRDefault="00421873" w:rsidP="00421873">
      <w:r>
        <w:t>\section{Introduction}</w:t>
      </w:r>
    </w:p>
    <w:p w14:paraId="1A31CF83" w14:textId="77777777" w:rsidR="00421873" w:rsidRDefault="00421873" w:rsidP="00421873">
      <w:r>
        <w:t>\label{sec:intro}</w:t>
      </w:r>
    </w:p>
    <w:p w14:paraId="03F29B53" w14:textId="77777777" w:rsidR="00421873" w:rsidRDefault="00421873" w:rsidP="00421873"/>
    <w:p w14:paraId="21D2D615" w14:textId="3D957709" w:rsidR="00BA666F" w:rsidRDefault="00BA666F" w:rsidP="00BA666F">
      <w:pPr>
        <w:rPr>
          <w:ins w:id="23" w:author="Mahadevan, Sankaran" w:date="2019-01-30T10:55:00Z"/>
        </w:rPr>
      </w:pPr>
      <w:ins w:id="24" w:author="Mahadevan, Sankaran" w:date="2019-01-30T10:55:00Z">
        <w:r>
          <w:t xml:space="preserve">A surrogate model can offer a significant computational advantage in situations involving </w:t>
        </w:r>
      </w:ins>
    </w:p>
    <w:p w14:paraId="210F2F0A" w14:textId="437E7EF6" w:rsidR="00421873" w:rsidRDefault="00BA666F" w:rsidP="00421873">
      <w:ins w:id="25" w:author="Mahadevan, Sankaran" w:date="2019-01-30T10:55:00Z">
        <w:r>
          <w:t>intensive simulations, especially</w:t>
        </w:r>
        <w:r w:rsidDel="00BA666F">
          <w:t xml:space="preserve"> </w:t>
        </w:r>
      </w:ins>
      <w:r w:rsidR="00421873">
        <w:t>for applications</w:t>
      </w:r>
    </w:p>
    <w:p w14:paraId="5E8C6128" w14:textId="114BE5E4" w:rsidR="00421873" w:rsidRDefault="00421873" w:rsidP="00421873">
      <w:r>
        <w:t>involving a large number of model evaluations such as uncertainty propagation, sensitivity analysis, parameter</w:t>
      </w:r>
    </w:p>
    <w:p w14:paraId="7DE99762" w14:textId="4360EAB4" w:rsidR="00421873" w:rsidRDefault="00421873">
      <w:r>
        <w:t>estimation</w:t>
      </w:r>
      <w:ins w:id="26" w:author="Mahadevan, Sankaran" w:date="2019-01-30T10:56:00Z">
        <w:r w:rsidR="003A4AE4">
          <w:t>, and optimization</w:t>
        </w:r>
      </w:ins>
      <w:r>
        <w:t>. However, constructing a reasonably accurate surrogate itself can be computationally demanding.</w:t>
      </w:r>
    </w:p>
    <w:p w14:paraId="05619359" w14:textId="77777777" w:rsidR="00421873" w:rsidRDefault="00421873" w:rsidP="00421873">
      <w:r>
        <w:t>For instance, estimation of coefficients of a polynomial chaos expansion (PCE)~\cite{Xiu:2002,Ghanem:1991},</w:t>
      </w:r>
    </w:p>
    <w:p w14:paraId="0B5E83D8" w14:textId="77777777" w:rsidR="00421873" w:rsidRDefault="00421873" w:rsidP="00421873">
      <w:r>
        <w:t>a commonly used surrogate</w:t>
      </w:r>
    </w:p>
    <w:p w14:paraId="43F4A606" w14:textId="77777777" w:rsidR="00421873" w:rsidRDefault="00421873" w:rsidP="00421873">
      <w:r>
        <w:t xml:space="preserve">in scientific applications, suffers from the so-called `curse of dimensionality'. Although remarkable progress has been </w:t>
      </w:r>
    </w:p>
    <w:p w14:paraId="1B9202A2" w14:textId="77777777" w:rsidR="00421873" w:rsidRDefault="00421873" w:rsidP="00421873">
      <w:r>
        <w:t xml:space="preserve">made towards efficient computation of the PC coefficients~(e.g. sparse </w:t>
      </w:r>
    </w:p>
    <w:p w14:paraId="4B7BBB25" w14:textId="7818E230" w:rsidR="00421873" w:rsidRDefault="00421873" w:rsidP="00421873">
      <w:r>
        <w:t>grids~\cite{Gerstner:1998,Ganapathysubramanian:2007}</w:t>
      </w:r>
      <w:ins w:id="27" w:author="Mahadevan, Sankaran" w:date="2019-01-30T10:57:00Z">
        <w:r w:rsidR="00774EC9">
          <w:t xml:space="preserve"> and</w:t>
        </w:r>
      </w:ins>
      <w:r>
        <w:t xml:space="preserve"> basis adaptive </w:t>
      </w:r>
    </w:p>
    <w:p w14:paraId="64C7606B" w14:textId="77777777" w:rsidR="00421873" w:rsidRDefault="00421873" w:rsidP="00421873">
      <w:r>
        <w:t xml:space="preserve">methods~\cite{Blatman:2011,Conrad:2013,Winokur:2013}), it remains computationally challenging for high-dimensional </w:t>
      </w:r>
    </w:p>
    <w:p w14:paraId="4FCACAE0" w14:textId="5388764D" w:rsidR="00421873" w:rsidRDefault="00421873" w:rsidP="00421873">
      <w:r>
        <w:t xml:space="preserve">applications especially if the </w:t>
      </w:r>
      <w:ins w:id="28" w:author="Mahadevan, Sankaran" w:date="2019-01-30T10:57:00Z">
        <w:r w:rsidR="00774EC9">
          <w:t xml:space="preserve">output </w:t>
        </w:r>
      </w:ins>
      <w:r>
        <w:t xml:space="preserve">quantity of interest~(QoI) is a field as opposed </w:t>
      </w:r>
    </w:p>
    <w:p w14:paraId="31D5E3B2" w14:textId="77777777" w:rsidR="00421873" w:rsidRDefault="00421873" w:rsidP="00421873">
      <w:r>
        <w:t xml:space="preserve">to a scalar quantity. Similarly, in the case of Gaussian </w:t>
      </w:r>
    </w:p>
    <w:p w14:paraId="38C15F42" w14:textId="603FF576" w:rsidR="00421873" w:rsidRDefault="00421873">
      <w:r>
        <w:t>Process~\cite{Rasmussen:2004} surrogate</w:t>
      </w:r>
      <w:ins w:id="29" w:author="Mahadevan, Sankaran" w:date="2019-01-30T10:58:00Z">
        <w:r w:rsidR="00774EC9">
          <w:t xml:space="preserve"> modeling</w:t>
        </w:r>
      </w:ins>
      <w:r>
        <w:t>, computing the inverse of the correlation matrix becomes challenging in large dimensions. The complexity of</w:t>
      </w:r>
    </w:p>
    <w:p w14:paraId="6D703294" w14:textId="77777777" w:rsidR="00421873" w:rsidRDefault="00421873" w:rsidP="00421873">
      <w:r>
        <w:t>a neural network is also expected to increase with dimensionality and consequently, the training process requires a large</w:t>
      </w:r>
    </w:p>
    <w:p w14:paraId="04513C2C" w14:textId="77777777" w:rsidR="00421873" w:rsidRDefault="00421873" w:rsidP="00421873">
      <w:pPr>
        <w:rPr>
          <w:ins w:id="30" w:author="Mahadevan, Sankaran" w:date="2019-01-30T16:14:00Z"/>
        </w:rPr>
      </w:pPr>
      <w:r>
        <w:t xml:space="preserve">amount of data. </w:t>
      </w:r>
    </w:p>
    <w:p w14:paraId="79CFC36D" w14:textId="77777777" w:rsidR="0001399D" w:rsidRDefault="0001399D" w:rsidP="00421873">
      <w:pPr>
        <w:rPr>
          <w:ins w:id="31" w:author="Mahadevan, Sankaran" w:date="2019-01-30T16:14:00Z"/>
        </w:rPr>
      </w:pPr>
    </w:p>
    <w:p w14:paraId="32892C47" w14:textId="7BE3C805" w:rsidR="0001399D" w:rsidRDefault="0001399D" w:rsidP="00421873">
      <w:commentRangeStart w:id="32"/>
      <w:ins w:id="33" w:author="Mahadevan, Sankaran" w:date="2019-01-30T16:14:00Z">
        <w:r w:rsidRPr="0001399D">
          <w:rPr>
            <w:highlight w:val="yellow"/>
            <w:rPrChange w:id="34" w:author="Mahadevan, Sankaran" w:date="2019-01-30T16:15:00Z">
              <w:rPr/>
            </w:rPrChange>
          </w:rPr>
          <w:t xml:space="preserve">*** Need a literature review on surrogate </w:t>
        </w:r>
      </w:ins>
      <w:ins w:id="35" w:author="Mahadevan, Sankaran" w:date="2019-01-30T16:15:00Z">
        <w:r w:rsidR="002F0261">
          <w:rPr>
            <w:highlight w:val="yellow"/>
          </w:rPr>
          <w:t>model</w:t>
        </w:r>
        <w:r w:rsidRPr="0001399D">
          <w:rPr>
            <w:highlight w:val="yellow"/>
            <w:rPrChange w:id="36" w:author="Mahadevan, Sankaran" w:date="2019-01-30T16:15:00Z">
              <w:rPr/>
            </w:rPrChange>
          </w:rPr>
          <w:t>ing</w:t>
        </w:r>
      </w:ins>
      <w:ins w:id="37" w:author="Mahadevan, Sankaran" w:date="2019-01-30T16:14:00Z">
        <w:r w:rsidRPr="0001399D">
          <w:rPr>
            <w:highlight w:val="yellow"/>
            <w:rPrChange w:id="38" w:author="Mahadevan, Sankaran" w:date="2019-01-30T16:15:00Z">
              <w:rPr/>
            </w:rPrChange>
          </w:rPr>
          <w:t xml:space="preserve"> </w:t>
        </w:r>
      </w:ins>
      <w:ins w:id="39" w:author="Mahadevan, Sankaran" w:date="2019-01-30T16:15:00Z">
        <w:r w:rsidRPr="0001399D">
          <w:rPr>
            <w:highlight w:val="yellow"/>
            <w:rPrChange w:id="40" w:author="Mahadevan, Sankaran" w:date="2019-01-30T16:15:00Z">
              <w:rPr/>
            </w:rPrChange>
          </w:rPr>
          <w:t>for multi-variate output, and for high-dimensional</w:t>
        </w:r>
      </w:ins>
      <w:ins w:id="41" w:author="Mahadevan, Sankaran" w:date="2019-01-30T16:25:00Z">
        <w:r w:rsidR="00023B8C">
          <w:rPr>
            <w:highlight w:val="yellow"/>
          </w:rPr>
          <w:t xml:space="preserve"> inputs and outputs </w:t>
        </w:r>
      </w:ins>
      <w:ins w:id="42" w:author="Mahadevan, Sankaran" w:date="2019-01-30T16:15:00Z">
        <w:r w:rsidRPr="0001399D">
          <w:rPr>
            <w:highlight w:val="yellow"/>
            <w:rPrChange w:id="43" w:author="Mahadevan, Sankaran" w:date="2019-01-30T16:15:00Z">
              <w:rPr/>
            </w:rPrChange>
          </w:rPr>
          <w:t>*****</w:t>
        </w:r>
        <w:commentRangeEnd w:id="32"/>
        <w:r>
          <w:rPr>
            <w:rStyle w:val="CommentReference"/>
          </w:rPr>
          <w:commentReference w:id="32"/>
        </w:r>
      </w:ins>
    </w:p>
    <w:p w14:paraId="3B7E26BF" w14:textId="77777777" w:rsidR="00421873" w:rsidRDefault="00421873" w:rsidP="00421873">
      <w:pPr>
        <w:rPr>
          <w:ins w:id="44" w:author="Mahadevan, Sankaran" w:date="2019-01-30T16:25:00Z"/>
        </w:rPr>
      </w:pPr>
    </w:p>
    <w:p w14:paraId="4552BBCE" w14:textId="003FD7E3" w:rsidR="005A7EFF" w:rsidRDefault="005A7EFF" w:rsidP="00421873">
      <w:pPr>
        <w:rPr>
          <w:ins w:id="45" w:author="Mahadevan, Sankaran" w:date="2019-01-30T16:25:00Z"/>
        </w:rPr>
      </w:pPr>
      <w:ins w:id="46" w:author="Mahadevan, Sankaran" w:date="2019-01-30T16:25:00Z">
        <w:r w:rsidRPr="005A7EFF">
          <w:rPr>
            <w:highlight w:val="yellow"/>
            <w:rPrChange w:id="47" w:author="Mahadevan, Sankaran" w:date="2019-01-30T16:26:00Z">
              <w:rPr/>
            </w:rPrChange>
          </w:rPr>
          <w:t>*** Need literature review on low-dimensional structure discovery. Active subspace is one method, manifolds is another; there may be other</w:t>
        </w:r>
      </w:ins>
      <w:ins w:id="48" w:author="Mahadevan, Sankaran" w:date="2019-01-30T16:26:00Z">
        <w:r w:rsidR="00F312E5">
          <w:rPr>
            <w:highlight w:val="yellow"/>
          </w:rPr>
          <w:t xml:space="preserve"> method</w:t>
        </w:r>
      </w:ins>
      <w:ins w:id="49" w:author="Mahadevan, Sankaran" w:date="2019-01-30T16:25:00Z">
        <w:r w:rsidRPr="005A7EFF">
          <w:rPr>
            <w:highlight w:val="yellow"/>
            <w:rPrChange w:id="50" w:author="Mahadevan, Sankaran" w:date="2019-01-30T16:26:00Z">
              <w:rPr/>
            </w:rPrChange>
          </w:rPr>
          <w:t>s *****</w:t>
        </w:r>
      </w:ins>
    </w:p>
    <w:p w14:paraId="11FBA4FB" w14:textId="77777777" w:rsidR="005A7EFF" w:rsidRDefault="005A7EFF" w:rsidP="00421873"/>
    <w:p w14:paraId="71A14127" w14:textId="1618C405" w:rsidR="00421873" w:rsidRDefault="00421873" w:rsidP="00421873">
      <w:r>
        <w:t xml:space="preserve">In this paper, we develop a novel approach </w:t>
      </w:r>
      <w:ins w:id="51" w:author="Mahadevan, Sankaran" w:date="2019-01-30T10:59:00Z">
        <w:r w:rsidR="00120993">
          <w:t xml:space="preserve">to surrogate </w:t>
        </w:r>
        <w:r w:rsidR="00023B8C">
          <w:t>model</w:t>
        </w:r>
        <w:r w:rsidR="00120993">
          <w:t xml:space="preserve">ing </w:t>
        </w:r>
      </w:ins>
      <w:r>
        <w:t>that focuses on combining the dimensionality reduction in the \textit{output}</w:t>
      </w:r>
    </w:p>
    <w:p w14:paraId="524D7837" w14:textId="77777777" w:rsidR="00421873" w:rsidRDefault="00421873" w:rsidP="00421873">
      <w:r>
        <w:t xml:space="preserve">space wherein the observation is a field quantity (as opposed to scalar) with dimensionality reduction in the \textit{input} </w:t>
      </w:r>
    </w:p>
    <w:p w14:paraId="0109CA59" w14:textId="77777777" w:rsidR="00421873" w:rsidRDefault="00421873" w:rsidP="00421873">
      <w:r>
        <w:t xml:space="preserve">space. More specifically, we first exploit principal component analysis to extract key features in the output. Then, we </w:t>
      </w:r>
    </w:p>
    <w:p w14:paraId="6FA46F2D" w14:textId="77777777" w:rsidR="00421873" w:rsidRDefault="00421873" w:rsidP="00421873">
      <w:r>
        <w:t xml:space="preserve">discover a </w:t>
      </w:r>
    </w:p>
    <w:p w14:paraId="124A100E" w14:textId="10B8A189" w:rsidR="00421873" w:rsidRDefault="00421873" w:rsidP="00421873">
      <w:r>
        <w:t xml:space="preserve">low-dimensional structure in the relationship between </w:t>
      </w:r>
      <w:ins w:id="52" w:author="Mahadevan, Sankaran" w:date="2019-01-30T11:00:00Z">
        <w:r w:rsidR="00120993">
          <w:t xml:space="preserve">the output </w:t>
        </w:r>
      </w:ins>
      <w:r>
        <w:t>features and the set of inputs using the active</w:t>
      </w:r>
    </w:p>
    <w:p w14:paraId="3E56AE18" w14:textId="77777777" w:rsidR="00421873" w:rsidRDefault="00421873" w:rsidP="00421873">
      <w:r>
        <w:lastRenderedPageBreak/>
        <w:t>subspace methodology~\cite{Constantine:2015}. Hence, the proposed framework involves \textit{compounded} dimension</w:t>
      </w:r>
    </w:p>
    <w:p w14:paraId="1E61B3B9" w14:textId="77777777" w:rsidR="00421873" w:rsidRDefault="00421873" w:rsidP="00421873">
      <w:r>
        <w:t>reduction wherein the dimension reduction is performed on key features of a field. The proposed methodology is</w:t>
      </w:r>
    </w:p>
    <w:p w14:paraId="2538945A" w14:textId="6A57F49D" w:rsidR="00421873" w:rsidRDefault="00421873" w:rsidP="00421873">
      <w:r>
        <w:t>referred to as the PCAS method in this work as it combines principal components</w:t>
      </w:r>
      <w:ins w:id="53" w:author="Mahadevan, Sankaran" w:date="2019-01-30T11:01:00Z">
        <w:r w:rsidR="00BF013C">
          <w:t xml:space="preserve"> (PC)</w:t>
        </w:r>
      </w:ins>
      <w:r>
        <w:t xml:space="preserve"> with active subspaces</w:t>
      </w:r>
      <w:ins w:id="54" w:author="Mahadevan, Sankaran" w:date="2019-01-30T11:01:00Z">
        <w:r w:rsidR="00BF013C">
          <w:t xml:space="preserve"> (AS)</w:t>
        </w:r>
      </w:ins>
      <w:r>
        <w:t>.</w:t>
      </w:r>
    </w:p>
    <w:p w14:paraId="06A019DD" w14:textId="77777777" w:rsidR="00421873" w:rsidRDefault="00421873" w:rsidP="00421873">
      <w:r>
        <w:t>The framework is implemented to</w:t>
      </w:r>
    </w:p>
    <w:p w14:paraId="470CEC9B" w14:textId="4B5015F5" w:rsidR="00421873" w:rsidRDefault="00421873" w:rsidP="00421873">
      <w:r>
        <w:t>perform reliability analysis of an additively manufactured~(AM) part by assessing the development of residual stress</w:t>
      </w:r>
    </w:p>
    <w:p w14:paraId="55DDCE6C" w14:textId="77777777" w:rsidR="00421873" w:rsidRDefault="00421873" w:rsidP="00421873">
      <w:r>
        <w:t xml:space="preserve">at the end of a single pass of a laser scan in electron beam melting (EBM). </w:t>
      </w:r>
    </w:p>
    <w:p w14:paraId="3944F674" w14:textId="77777777" w:rsidR="00421873" w:rsidRDefault="00421873" w:rsidP="00421873"/>
    <w:p w14:paraId="25AF853A" w14:textId="77777777" w:rsidR="00421873" w:rsidRDefault="00421873" w:rsidP="00421873">
      <w:r>
        <w:t>Residual stress develops during the manufacturing process due to the presence of steep thermal gradients as</w:t>
      </w:r>
    </w:p>
    <w:p w14:paraId="5996C7AD" w14:textId="77777777" w:rsidR="00421873" w:rsidRDefault="00421873" w:rsidP="00421873">
      <w:r>
        <w:t xml:space="preserve">well as physical constraints in the part which adversely affect its mechanical properties, geometry, and </w:t>
      </w:r>
    </w:p>
    <w:p w14:paraId="08772E3D" w14:textId="77777777" w:rsidR="00421873" w:rsidRDefault="00421873" w:rsidP="00421873">
      <w:r>
        <w:t xml:space="preserve">shape~\cite{Withers:2001,Mercelis:2006,Hofmann:2014}. </w:t>
      </w:r>
    </w:p>
    <w:p w14:paraId="5F358D56" w14:textId="5A67398F" w:rsidR="00421873" w:rsidRDefault="00421873" w:rsidP="00421873">
      <w:r>
        <w:t xml:space="preserve">In fact, residual stress in addition to porosity is one of the main reasons for </w:t>
      </w:r>
    </w:p>
    <w:p w14:paraId="247BF868" w14:textId="77777777" w:rsidR="00421873" w:rsidRDefault="00421873" w:rsidP="00421873">
      <w:r>
        <w:t xml:space="preserve">part failure~\cite{Kim:2018}. The presence of residual stress in an AM part has significantly </w:t>
      </w:r>
    </w:p>
    <w:p w14:paraId="42F5714B" w14:textId="77777777" w:rsidR="00421873" w:rsidRDefault="00421873" w:rsidP="00421873">
      <w:r>
        <w:t>inhibited rapid certification as well as standardization of the certification process</w:t>
      </w:r>
    </w:p>
    <w:p w14:paraId="5D0816F9" w14:textId="77777777" w:rsidR="00421873" w:rsidRDefault="00421873" w:rsidP="00421873">
      <w:r>
        <w:t>due to post processing involving machining and heat treatment~\cite{Shiomi:2004}.</w:t>
      </w:r>
    </w:p>
    <w:p w14:paraId="1A66284C" w14:textId="77777777" w:rsidR="00421873" w:rsidRDefault="00421873" w:rsidP="00421873">
      <w:r>
        <w:t>Several recent investigations~\cite{Vastola:2016,Hodge:2016,Williams:2018}</w:t>
      </w:r>
    </w:p>
    <w:p w14:paraId="5C24BD48" w14:textId="77777777" w:rsidR="00421873" w:rsidRDefault="00421873" w:rsidP="00421873">
      <w:r>
        <w:t>have focused on developing thermo-mechanical</w:t>
      </w:r>
    </w:p>
    <w:p w14:paraId="087E4C8D" w14:textId="77777777" w:rsidR="00421873" w:rsidRDefault="00421873" w:rsidP="00421873">
      <w:r>
        <w:t>models to better understand the development of residual stress and optimize the microstructure as well as</w:t>
      </w:r>
    </w:p>
    <w:p w14:paraId="704B6515" w14:textId="77777777" w:rsidR="00421873" w:rsidRDefault="00421873" w:rsidP="00421873">
      <w:r>
        <w:t xml:space="preserve">the process control parameters accordingly. However, since the simulations are intensive and models require a </w:t>
      </w:r>
    </w:p>
    <w:p w14:paraId="1771C8BF" w14:textId="77777777" w:rsidR="00421873" w:rsidRDefault="00421873" w:rsidP="00421873">
      <w:r>
        <w:t>large amount of calibration data, the progress has so far been limited by the availability</w:t>
      </w:r>
    </w:p>
    <w:p w14:paraId="032F1371" w14:textId="77777777" w:rsidR="00421873" w:rsidRDefault="00421873" w:rsidP="00421873">
      <w:r>
        <w:t>of computational and experimental resources. Through this study, we aim to demonstrate an effective strategy</w:t>
      </w:r>
    </w:p>
    <w:p w14:paraId="4009978A" w14:textId="77777777" w:rsidR="00421873" w:rsidRDefault="00421873" w:rsidP="00421873">
      <w:r>
        <w:t>based on surrogate modeling that could accelerate material selection, microstructure design, and</w:t>
      </w:r>
    </w:p>
    <w:p w14:paraId="4B075988" w14:textId="5C2C41CF" w:rsidR="00421873" w:rsidRDefault="00421873" w:rsidP="00421873">
      <w:r>
        <w:t xml:space="preserve">process control and optimization for controlling the evolution </w:t>
      </w:r>
      <w:ins w:id="55" w:author="Mahadevan, Sankaran" w:date="2019-01-30T11:03:00Z">
        <w:r w:rsidR="00DB7AC3">
          <w:t xml:space="preserve">of </w:t>
        </w:r>
      </w:ins>
      <w:r>
        <w:t xml:space="preserve">residual stress during additive manufacturing. </w:t>
      </w:r>
    </w:p>
    <w:p w14:paraId="7402A36D" w14:textId="77777777" w:rsidR="00421873" w:rsidRDefault="00421873" w:rsidP="00421873"/>
    <w:p w14:paraId="24447174" w14:textId="77777777" w:rsidR="00421873" w:rsidRDefault="00421873" w:rsidP="00421873">
      <w:r>
        <w:t>Since residual</w:t>
      </w:r>
    </w:p>
    <w:p w14:paraId="70C1357F" w14:textId="77777777" w:rsidR="00421873" w:rsidRDefault="00421873" w:rsidP="00421873">
      <w:r>
        <w:t>stress is a field quantity and reliability analysis typically requires a large number of simulations, it is not practical</w:t>
      </w:r>
    </w:p>
    <w:p w14:paraId="3F2E387B" w14:textId="77777777" w:rsidR="00421873" w:rsidRDefault="00421873" w:rsidP="00421873">
      <w:r>
        <w:t>to rely on a finite element model (FEM) that could take hours per run. Additionally, conventional approaches for surrogate</w:t>
      </w:r>
    </w:p>
    <w:p w14:paraId="6B399D86" w14:textId="77777777" w:rsidR="00421873" w:rsidRDefault="00421873" w:rsidP="00421873">
      <w:r>
        <w:t>modeling would require a large amount of computational resources for the purpose of training as discussed earlier.</w:t>
      </w:r>
    </w:p>
    <w:p w14:paraId="1C5D0B87" w14:textId="77777777" w:rsidR="00421873" w:rsidRDefault="00421873" w:rsidP="00421873">
      <w:r>
        <w:t xml:space="preserve"> A random field approximation is a possibility for</w:t>
      </w:r>
    </w:p>
    <w:p w14:paraId="388FF89C" w14:textId="77777777" w:rsidR="00421873" w:rsidRDefault="00421873" w:rsidP="00421873">
      <w:r>
        <w:t xml:space="preserve">output dimension reduction. However, such an approximation could potentially introduce large errors in the  </w:t>
      </w:r>
    </w:p>
    <w:p w14:paraId="064145DA" w14:textId="23D1301D" w:rsidR="00421873" w:rsidRDefault="00421873" w:rsidP="00421873">
      <w:r>
        <w:lastRenderedPageBreak/>
        <w:t xml:space="preserve">representation of the </w:t>
      </w:r>
      <w:ins w:id="56" w:author="Mahadevan, Sankaran" w:date="2019-01-30T11:05:00Z">
        <w:r w:rsidR="00FA2BA2">
          <w:t xml:space="preserve">nonstationary output </w:t>
        </w:r>
      </w:ins>
      <w:r>
        <w:t xml:space="preserve">field. Instead, we aim to exploit the structure in the </w:t>
      </w:r>
      <w:ins w:id="57" w:author="Mahadevan, Sankaran" w:date="2019-01-30T11:05:00Z">
        <w:r w:rsidR="00FA2BA2">
          <w:t xml:space="preserve">output </w:t>
        </w:r>
      </w:ins>
      <w:r>
        <w:t xml:space="preserve">data </w:t>
      </w:r>
      <w:commentRangeStart w:id="58"/>
      <w:r>
        <w:t xml:space="preserve">by identifying important </w:t>
      </w:r>
    </w:p>
    <w:p w14:paraId="1121731F" w14:textId="77777777" w:rsidR="00421873" w:rsidRDefault="00421873" w:rsidP="00421873">
      <w:r>
        <w:t>directions or principal components in the field</w:t>
      </w:r>
      <w:commentRangeEnd w:id="58"/>
      <w:r w:rsidR="00FA2BA2">
        <w:rPr>
          <w:rStyle w:val="CommentReference"/>
        </w:rPr>
        <w:commentReference w:id="58"/>
      </w:r>
      <w:r>
        <w:t xml:space="preserve">. This approach allows us to select an optimal number of </w:t>
      </w:r>
    </w:p>
    <w:p w14:paraId="4B4A2535" w14:textId="77777777" w:rsidR="00421873" w:rsidRDefault="00421873" w:rsidP="00421873">
      <w:r>
        <w:t xml:space="preserve">features required to re-construct the field with reasonable accuracy and computational effort. </w:t>
      </w:r>
    </w:p>
    <w:p w14:paraId="76823DE3" w14:textId="77777777" w:rsidR="00421873" w:rsidRDefault="00421873" w:rsidP="00421873"/>
    <w:p w14:paraId="7D8D3349" w14:textId="2B2F9411" w:rsidR="00421873" w:rsidRDefault="00D64706" w:rsidP="00421873">
      <w:ins w:id="59" w:author="Mahadevan, Sankaran" w:date="2019-01-30T16:10:00Z">
        <w:r>
          <w:t xml:space="preserve">The key </w:t>
        </w:r>
      </w:ins>
      <w:r w:rsidR="00421873">
        <w:t>contributions of this paper can be summarized as follows: (1) A computationally efficient approach is developed</w:t>
      </w:r>
    </w:p>
    <w:p w14:paraId="5CA06CC0" w14:textId="0CA7DCC1" w:rsidR="00421873" w:rsidRDefault="00421873">
      <w:r>
        <w:t xml:space="preserve">for constructing </w:t>
      </w:r>
      <w:ins w:id="60" w:author="Mahadevan, Sankaran" w:date="2019-01-30T16:10:00Z">
        <w:r w:rsidR="00D64706">
          <w:t>a</w:t>
        </w:r>
      </w:ins>
      <w:r>
        <w:t xml:space="preserve"> surrogate </w:t>
      </w:r>
      <w:ins w:id="61" w:author="Mahadevan, Sankaran" w:date="2019-01-30T16:10:00Z">
        <w:r w:rsidR="00D64706">
          <w:t xml:space="preserve">model </w:t>
        </w:r>
      </w:ins>
      <w:r>
        <w:t xml:space="preserve">for problems where </w:t>
      </w:r>
      <w:ins w:id="62" w:author="Mahadevan, Sankaran" w:date="2019-01-30T16:11:00Z">
        <w:r w:rsidR="00D64706">
          <w:t xml:space="preserve">both the input and output are </w:t>
        </w:r>
      </w:ins>
      <w:ins w:id="63" w:author="Mahadevan, Sankaran" w:date="2019-01-30T16:10:00Z">
        <w:r w:rsidR="00D64706">
          <w:t>high-dimensional</w:t>
        </w:r>
      </w:ins>
      <w:r>
        <w:t>. (2) A finite element model is developed to simulate residual stress in an additively manufactured part</w:t>
      </w:r>
    </w:p>
    <w:p w14:paraId="1178EACD" w14:textId="77777777" w:rsidR="00421873" w:rsidRDefault="00421873" w:rsidP="00421873">
      <w:r>
        <w:t>at the end of a single scan of the laser beam in an EBM process. (3) The surrogate is used to perform a global</w:t>
      </w:r>
    </w:p>
    <w:p w14:paraId="66D48746" w14:textId="77777777" w:rsidR="00421873" w:rsidRDefault="00421873" w:rsidP="00421873">
      <w:r>
        <w:t>sensitivity analysis~(GSA) to assess relative importance of the material properties and the process control parameters</w:t>
      </w:r>
    </w:p>
    <w:p w14:paraId="0256693E" w14:textId="77777777" w:rsidR="00421873" w:rsidRDefault="00421873" w:rsidP="00421873">
      <w:r>
        <w:t>in the context of residual stress. (4) Finally, the surrogate is used for the purpose of reliability analysis by estimating the</w:t>
      </w:r>
    </w:p>
    <w:p w14:paraId="481016B6" w14:textId="77777777" w:rsidR="00421873" w:rsidRDefault="00421873" w:rsidP="00421873">
      <w:r>
        <w:t xml:space="preserve">probability of failure using \textit{hotspot detection} in the part. </w:t>
      </w:r>
    </w:p>
    <w:p w14:paraId="2C441DE3" w14:textId="77777777" w:rsidR="00421873" w:rsidRDefault="00421873" w:rsidP="00421873"/>
    <w:p w14:paraId="4C3B48CF" w14:textId="77777777" w:rsidR="00421873" w:rsidRDefault="00421873" w:rsidP="00421873">
      <w:r>
        <w:t>The remainder of this paper is organized as follows: Section~\ref{sec:method} outlines the proposed methodology for</w:t>
      </w:r>
    </w:p>
    <w:p w14:paraId="196501A5" w14:textId="573CBAE4" w:rsidR="00421873" w:rsidRDefault="00421873" w:rsidP="00421873">
      <w:r>
        <w:t>constructing the surrogate</w:t>
      </w:r>
      <w:ins w:id="64" w:author="Mahadevan, Sankaran" w:date="2019-01-30T16:13:00Z">
        <w:r w:rsidR="005D6B59">
          <w:t xml:space="preserve"> model</w:t>
        </w:r>
      </w:ins>
      <w:r>
        <w:t xml:space="preserve"> including a brief background on the active subspace methodology used in this work.</w:t>
      </w:r>
    </w:p>
    <w:p w14:paraId="52FCE59E" w14:textId="77777777" w:rsidR="00421873" w:rsidRDefault="00421873" w:rsidP="00421873">
      <w:r>
        <w:t>Section~\ref{sec:model} details the finite element model used to generate the stress data for building the surrogate.</w:t>
      </w:r>
    </w:p>
    <w:p w14:paraId="4B01AD99" w14:textId="29B4FFC7" w:rsidR="00421873" w:rsidRDefault="00421873" w:rsidP="00421873">
      <w:r>
        <w:t xml:space="preserve">Section~\ref{sec:results} </w:t>
      </w:r>
      <w:ins w:id="65" w:author="Mahadevan, Sankaran" w:date="2019-01-30T16:13:00Z">
        <w:r w:rsidR="005D6B59">
          <w:t>provides numerical results</w:t>
        </w:r>
      </w:ins>
      <w:r>
        <w:t xml:space="preserve"> and discussion pertaining to the implementation of the methodology </w:t>
      </w:r>
    </w:p>
    <w:p w14:paraId="1A6DA033" w14:textId="2E116F6A" w:rsidR="00421873" w:rsidRDefault="00421873" w:rsidP="00421873">
      <w:r>
        <w:t xml:space="preserve">for surrogate construction, GSA, and reliability analysis of the AM </w:t>
      </w:r>
      <w:ins w:id="66" w:author="Mahadevan, Sankaran" w:date="2019-01-30T16:14:00Z">
        <w:r w:rsidR="00854166">
          <w:t>product</w:t>
        </w:r>
      </w:ins>
      <w:r>
        <w:t xml:space="preserve">. </w:t>
      </w:r>
    </w:p>
    <w:p w14:paraId="7AA7814A" w14:textId="77777777" w:rsidR="00421873" w:rsidRDefault="00421873" w:rsidP="00421873">
      <w:r>
        <w:t xml:space="preserve">Finally, we summarize this study in Section~\ref{sec:conc}. </w:t>
      </w:r>
    </w:p>
    <w:p w14:paraId="07180001" w14:textId="77777777" w:rsidR="00E07184" w:rsidRDefault="00E07184" w:rsidP="00421873"/>
    <w:p w14:paraId="3EC4CD40" w14:textId="77777777" w:rsidR="00E07184" w:rsidRDefault="00E07184" w:rsidP="00421873"/>
    <w:p w14:paraId="1F02F482" w14:textId="77777777" w:rsidR="00E07184" w:rsidRDefault="00E07184" w:rsidP="00421873"/>
    <w:p w14:paraId="4F6AD40D" w14:textId="77777777" w:rsidR="00E07184" w:rsidRDefault="00E07184" w:rsidP="00421873"/>
    <w:p w14:paraId="5055D2BC" w14:textId="77777777" w:rsidR="00E07184" w:rsidRDefault="00E07184" w:rsidP="00421873"/>
    <w:p w14:paraId="0782523D" w14:textId="77777777" w:rsidR="00E07184" w:rsidRDefault="00E07184" w:rsidP="00421873"/>
    <w:p w14:paraId="2D999CC4" w14:textId="77777777" w:rsidR="00E07184" w:rsidRDefault="00E07184" w:rsidP="00421873"/>
    <w:p w14:paraId="791FE44A" w14:textId="77777777" w:rsidR="00E07184" w:rsidRDefault="00E07184" w:rsidP="00421873"/>
    <w:p w14:paraId="5785E9F6" w14:textId="77777777" w:rsidR="00E07184" w:rsidRDefault="00E07184" w:rsidP="00421873"/>
    <w:p w14:paraId="476D5E9B" w14:textId="77777777" w:rsidR="00E07184" w:rsidRDefault="00E07184" w:rsidP="00421873"/>
    <w:p w14:paraId="49D32AC9" w14:textId="77777777" w:rsidR="00E07184" w:rsidRDefault="00E07184" w:rsidP="00421873"/>
    <w:p w14:paraId="451D4FFD" w14:textId="77777777" w:rsidR="00E07184" w:rsidRDefault="00E07184" w:rsidP="00421873"/>
    <w:p w14:paraId="10927721" w14:textId="77777777" w:rsidR="00E07184" w:rsidRDefault="00E07184" w:rsidP="00421873"/>
    <w:p w14:paraId="5DF0D4C6" w14:textId="77777777" w:rsidR="00E07184" w:rsidRDefault="00E07184" w:rsidP="00421873"/>
    <w:p w14:paraId="7B1F9B13" w14:textId="77777777" w:rsidR="00E07184" w:rsidRDefault="00E07184" w:rsidP="00421873"/>
    <w:p w14:paraId="068D1E5E" w14:textId="77777777" w:rsidR="00E07184" w:rsidRDefault="00E07184" w:rsidP="00421873"/>
    <w:p w14:paraId="6ED2B65D" w14:textId="77777777" w:rsidR="00E07184" w:rsidRDefault="00E07184" w:rsidP="00E07184">
      <w:r>
        <w:t>%%% METHOD</w:t>
      </w:r>
    </w:p>
    <w:p w14:paraId="24AB1329" w14:textId="77777777" w:rsidR="00E07184" w:rsidRDefault="00E07184" w:rsidP="00E07184"/>
    <w:p w14:paraId="520ACBA8" w14:textId="1FC54E76" w:rsidR="00E07184" w:rsidRDefault="00E07184" w:rsidP="00E07184">
      <w:r>
        <w:t>\section{</w:t>
      </w:r>
      <w:ins w:id="67" w:author="Mahadevan, Sankaran" w:date="2019-01-30T16:28:00Z">
        <w:r w:rsidR="008C472A">
          <w:t xml:space="preserve">Proposed </w:t>
        </w:r>
      </w:ins>
      <w:r>
        <w:t>PCAS Method}</w:t>
      </w:r>
    </w:p>
    <w:p w14:paraId="0333DBFA" w14:textId="77777777" w:rsidR="00E07184" w:rsidRDefault="00E07184" w:rsidP="00E07184">
      <w:r>
        <w:lastRenderedPageBreak/>
        <w:t>\label{sec:method}</w:t>
      </w:r>
    </w:p>
    <w:p w14:paraId="778AC788" w14:textId="77777777" w:rsidR="00E07184" w:rsidRDefault="00E07184" w:rsidP="00E07184"/>
    <w:p w14:paraId="221591B7" w14:textId="77777777" w:rsidR="00E07184" w:rsidRDefault="00E07184" w:rsidP="00E07184">
      <w:r>
        <w:t>As discussed earlier in Section~\ref{sec:intro}, we aim to construct a surrogate for mapping the set of inputs to a</w:t>
      </w:r>
    </w:p>
    <w:p w14:paraId="3083D3DA" w14:textId="77777777" w:rsidR="00E07184" w:rsidRDefault="00E07184" w:rsidP="00E07184">
      <w:r>
        <w:t>field quantity. In the proposed methodology, we outline a two-step process to accomplish this. The first step involves</w:t>
      </w:r>
    </w:p>
    <w:p w14:paraId="4C6318C7" w14:textId="77777777" w:rsidR="00E07184" w:rsidRDefault="00E07184" w:rsidP="00E07184">
      <w:r>
        <w:t>dimension reduction in the output space that involves</w:t>
      </w:r>
    </w:p>
    <w:p w14:paraId="10BA682E" w14:textId="77777777" w:rsidR="00E07184" w:rsidRDefault="00E07184" w:rsidP="00E07184">
      <w:r>
        <w:t>identification of principal directions or components in the data set for the field of interest. These components are used</w:t>
      </w:r>
    </w:p>
    <w:p w14:paraId="5A3B770A" w14:textId="77777777" w:rsidR="00E07184" w:rsidRDefault="00E07184" w:rsidP="00E07184">
      <w:r>
        <w:t>to construct a feature vector. Each element in the feature vector is an inner product of the field data and elements</w:t>
      </w:r>
    </w:p>
    <w:p w14:paraId="36529BAA" w14:textId="77777777" w:rsidR="00E07184" w:rsidRDefault="00E07184" w:rsidP="00E07184">
      <w:r>
        <w:t>of a given principal direction. Hence, the number of features is equal to the number of principal directions used to</w:t>
      </w:r>
    </w:p>
    <w:p w14:paraId="1A2AAB37" w14:textId="77777777" w:rsidR="00E07184" w:rsidRDefault="00E07184" w:rsidP="00E07184">
      <w:r>
        <w:t>reconstruct the field. In the second step, each feature is represented as a function of the inputs and a low-dimensional</w:t>
      </w:r>
    </w:p>
    <w:p w14:paraId="71F72A61" w14:textId="77777777" w:rsidR="00E07184" w:rsidRDefault="00E07184" w:rsidP="00E07184">
      <w:r>
        <w:t>representation of the function is computed</w:t>
      </w:r>
    </w:p>
    <w:p w14:paraId="3221BD6E" w14:textId="77777777" w:rsidR="00E07184" w:rsidRDefault="00E07184" w:rsidP="00E07184">
      <w:r>
        <w:t>using the active subspace methodology outlined in~\cite{Constantine:2015}. The active subspace predominantly</w:t>
      </w:r>
    </w:p>
    <w:p w14:paraId="536CF7E8" w14:textId="77777777" w:rsidR="00E07184" w:rsidRDefault="00E07184" w:rsidP="00E07184">
      <w:r>
        <w:t xml:space="preserve">captures the variability in each feature due to the variability in the inputs. </w:t>
      </w:r>
    </w:p>
    <w:p w14:paraId="166F5C0C" w14:textId="77777777" w:rsidR="00E07184" w:rsidRDefault="00E07184" w:rsidP="00E07184">
      <w:r>
        <w:t>In~\ref{sub:pca}, we outline</w:t>
      </w:r>
    </w:p>
    <w:p w14:paraId="492AE6E4" w14:textId="77777777" w:rsidR="00E07184" w:rsidRDefault="00E07184" w:rsidP="00E07184">
      <w:r>
        <w:t>the strategy for computing the feature vector. In~\ref{sub:as}, we provide a brief background on active subspaces</w:t>
      </w:r>
    </w:p>
    <w:p w14:paraId="0DE88AF4" w14:textId="77777777" w:rsidR="00E07184" w:rsidRDefault="00E07184" w:rsidP="00E07184">
      <w:r>
        <w:t xml:space="preserve">and outline the sequence of steps for surrogate construction for each feature. </w:t>
      </w:r>
    </w:p>
    <w:p w14:paraId="2D27691D" w14:textId="77777777" w:rsidR="00E07184" w:rsidRDefault="00E07184" w:rsidP="00E07184"/>
    <w:p w14:paraId="5BF85965" w14:textId="77777777" w:rsidR="00E07184" w:rsidRDefault="00E07184" w:rsidP="00E07184">
      <w:r>
        <w:t>\subsection{Principal Component Analysis}</w:t>
      </w:r>
    </w:p>
    <w:p w14:paraId="618A6C0E" w14:textId="77777777" w:rsidR="00E07184" w:rsidRDefault="00E07184" w:rsidP="00E07184">
      <w:r>
        <w:t>\label{sub:pca}</w:t>
      </w:r>
    </w:p>
    <w:p w14:paraId="1660324D" w14:textId="77777777" w:rsidR="00E07184" w:rsidRDefault="00E07184" w:rsidP="00E07184"/>
    <w:p w14:paraId="037665F4" w14:textId="77777777" w:rsidR="00E07184" w:rsidRDefault="00E07184" w:rsidP="00E07184">
      <w:r>
        <w:t>For the purpose of outlining the computational framework, we consider a field,</w:t>
      </w:r>
    </w:p>
    <w:p w14:paraId="7031FB08" w14:textId="77777777" w:rsidR="00E07184" w:rsidRDefault="00E07184" w:rsidP="00E07184">
      <w:r>
        <w:t>$\mat{S}(\bm{\theta})\in\mathbb{R}^{r\times c}$ evaluated on a 2-dimensional mesh of size $r\times c$;</w:t>
      </w:r>
    </w:p>
    <w:p w14:paraId="4878675A" w14:textId="77777777" w:rsidR="00E07184" w:rsidRDefault="00E07184" w:rsidP="00E07184">
      <w:r>
        <w:t>and $\bm{\theta}$ denotes the set of inputs. Consider that the field data is available at $N_s$ pseudorandom</w:t>
      </w:r>
    </w:p>
    <w:p w14:paraId="4E21D4DE" w14:textId="77777777" w:rsidR="00E07184" w:rsidRDefault="00E07184" w:rsidP="00E07184">
      <w:r>
        <w:t>samples, drawn from the joint probability density function (pdf) of $\bm{\theta}$. A data matrix $\mat{X}$ is</w:t>
      </w:r>
    </w:p>
    <w:p w14:paraId="02F01514" w14:textId="77777777" w:rsidR="00E07184" w:rsidRDefault="00E07184" w:rsidP="00E07184">
      <w:r>
        <w:t>first constructed using the field data at $N_s$ samples. A singular value decomposition of the covariance</w:t>
      </w:r>
    </w:p>
    <w:p w14:paraId="4F655E3B" w14:textId="77777777" w:rsidR="00E07184" w:rsidRDefault="00E07184" w:rsidP="00E07184">
      <w:r>
        <w:t xml:space="preserve">matrix, $\mat{X^\top X}$ is then performed to obtain an orthogonal matrix, $\mat{U}$ whose columns </w:t>
      </w:r>
    </w:p>
    <w:p w14:paraId="7EDCDF97" w14:textId="77777777" w:rsidR="00E07184" w:rsidRDefault="00E07184" w:rsidP="00E07184">
      <w:r>
        <w:t xml:space="preserve">contain eigenvectors or principal directions in the considered data. A matrix, $\mathcal{Z}$ with </w:t>
      </w:r>
    </w:p>
    <w:p w14:paraId="7A7A92BF" w14:textId="77777777" w:rsidR="00E07184" w:rsidRDefault="00E07184" w:rsidP="00E07184">
      <w:r>
        <w:t>rows as feature vectors corresponding to each</w:t>
      </w:r>
    </w:p>
    <w:p w14:paraId="4B5CA2FF" w14:textId="77777777" w:rsidR="00E07184" w:rsidRDefault="00E07184" w:rsidP="00E07184">
      <w:r>
        <w:t>sample is obtained by multiplying the matrices, $\mat{X}$ and $\mat{U}$. The number of features</w:t>
      </w:r>
    </w:p>
    <w:p w14:paraId="3BE5E2FC" w14:textId="77777777" w:rsidR="00E07184" w:rsidRDefault="00E07184" w:rsidP="00E07184">
      <w:r>
        <w:t xml:space="preserve">are thus equal to the number of components or columns considered in $\mat{U}$. </w:t>
      </w:r>
    </w:p>
    <w:p w14:paraId="7D41A8EC" w14:textId="77777777" w:rsidR="00E07184" w:rsidRDefault="00E07184" w:rsidP="00E07184">
      <w:r>
        <w:t>The field $\mat{S}$ can be reconstructed by multiplying $\mathcal{Z}$ and the transpose of $\mat{U}$</w:t>
      </w:r>
    </w:p>
    <w:p w14:paraId="5AFA5B98" w14:textId="77777777" w:rsidR="00E07184" w:rsidRDefault="00E07184" w:rsidP="00E07184">
      <w:r>
        <w:t xml:space="preserve">considering the latter is orthogonal. </w:t>
      </w:r>
    </w:p>
    <w:p w14:paraId="5198CBC8" w14:textId="77777777" w:rsidR="00E07184" w:rsidRDefault="00E07184" w:rsidP="00E07184">
      <w:r>
        <w:lastRenderedPageBreak/>
        <w:t>Since most of the information is captured by the dominant eigenvectors, $\mat{S}$ can be re-constructed with a</w:t>
      </w:r>
    </w:p>
    <w:p w14:paraId="6DCE9145" w14:textId="77777777" w:rsidR="00E07184" w:rsidRDefault="00E07184" w:rsidP="00E07184">
      <w:r>
        <w:t>reasonable amount of accuracy in a low-dimensional column space of $\mat{U}$. We adopt an iterative</w:t>
      </w:r>
    </w:p>
    <w:p w14:paraId="28A7E733" w14:textId="77777777" w:rsidR="00E07184" w:rsidRDefault="00E07184" w:rsidP="00E07184">
      <w:r>
        <w:t>approach wherein the number of eigenvectors or components of $\mat{U}$ are increased by one at each iteration</w:t>
      </w:r>
    </w:p>
    <w:p w14:paraId="4C5D4EFE" w14:textId="77777777" w:rsidR="00E07184" w:rsidRDefault="00E07184" w:rsidP="00E07184">
      <w:r>
        <w:t>and the accuracy of the reconstructed field, $\hat{\mat S}$ is assessed. Thus, the optimal number of components</w:t>
      </w:r>
    </w:p>
    <w:p w14:paraId="32AC3A58" w14:textId="77777777" w:rsidR="00E07184" w:rsidRDefault="00E07184" w:rsidP="00E07184">
      <w:r>
        <w:t xml:space="preserve">correspond to the reconstruction error~($\varepsilon_\mathcal{R}^\infty$) </w:t>
      </w:r>
    </w:p>
    <w:p w14:paraId="1447142B" w14:textId="77777777" w:rsidR="00E07184" w:rsidRDefault="00E07184" w:rsidP="00E07184">
      <w:r>
        <w:t>being smaller than a considered threshold, $\tau$. The sequence of steps</w:t>
      </w:r>
    </w:p>
    <w:p w14:paraId="05DD7311" w14:textId="77777777" w:rsidR="00E07184" w:rsidRDefault="00E07184" w:rsidP="00E07184">
      <w:r>
        <w:t>is outlined in Algorithm~\ref{alg:pca}.</w:t>
      </w:r>
    </w:p>
    <w:p w14:paraId="1B94048E" w14:textId="77777777" w:rsidR="00E07184" w:rsidRDefault="00E07184" w:rsidP="00E07184">
      <w:r>
        <w:t>%</w:t>
      </w:r>
    </w:p>
    <w:p w14:paraId="187F89F7" w14:textId="77777777" w:rsidR="00E07184" w:rsidRDefault="00E07184" w:rsidP="00E07184">
      <w:r>
        <w:t>\bigskip</w:t>
      </w:r>
    </w:p>
    <w:p w14:paraId="6FDC7C0E" w14:textId="77777777" w:rsidR="00E07184" w:rsidRDefault="00E07184" w:rsidP="00E07184">
      <w:r>
        <w:t>\begin{breakablealgorithm}</w:t>
      </w:r>
    </w:p>
    <w:p w14:paraId="78900F2E" w14:textId="77777777" w:rsidR="00E07184" w:rsidRDefault="00E07184" w:rsidP="00E07184">
      <w:r>
        <w:t>\renewcommand{\algorithmicrequire}{\textbf{Input:}}</w:t>
      </w:r>
    </w:p>
    <w:p w14:paraId="49A35FB5" w14:textId="77777777" w:rsidR="00E07184" w:rsidRDefault="00E07184" w:rsidP="00E07184">
      <w:r>
        <w:t>\renewcommand{\algorithmicensure}{\textbf{Output:}}</w:t>
      </w:r>
    </w:p>
    <w:p w14:paraId="1B9B704F" w14:textId="77777777" w:rsidR="00E07184" w:rsidRDefault="00E07184" w:rsidP="00E07184">
      <w:r>
        <w:t xml:space="preserve">  \caption{Determining the optimal number of components, $K^\ast$ for reconstructing $\mat{S}$}</w:t>
      </w:r>
    </w:p>
    <w:p w14:paraId="35303A1A" w14:textId="77777777" w:rsidR="00E07184" w:rsidRDefault="00E07184" w:rsidP="00E07184">
      <w:r>
        <w:t xml:space="preserve">  \begin{algorithmic}[1]</w:t>
      </w:r>
    </w:p>
    <w:p w14:paraId="1631C227" w14:textId="77777777" w:rsidR="00E07184" w:rsidRDefault="00E07184" w:rsidP="00E07184">
      <w:r>
        <w:t xml:space="preserve">  \Require $\tau$, $\mat{S}_i$'s, $\bm{\theta_i}$'s ($i=1,2,\ldots,N_s$)</w:t>
      </w:r>
    </w:p>
    <w:p w14:paraId="0DF20952" w14:textId="77777777" w:rsidR="00E07184" w:rsidRDefault="00E07184" w:rsidP="00E07184">
      <w:r>
        <w:t xml:space="preserve">  \Ensure $\mat{U}^r$, $K^\ast$</w:t>
      </w:r>
    </w:p>
    <w:p w14:paraId="195C3647" w14:textId="77777777" w:rsidR="00E07184" w:rsidRDefault="00E07184" w:rsidP="00E07184">
      <w:r>
        <w:tab/>
        <w:t xml:space="preserve">\Procedure{Iterative PCA}{} </w:t>
      </w:r>
    </w:p>
    <w:p w14:paraId="019B1112" w14:textId="77777777" w:rsidR="00E07184" w:rsidRDefault="00E07184" w:rsidP="00E07184">
      <w:r>
        <w:tab/>
        <w:t>\State Construct the data matrix, $\mat X$:</w:t>
      </w:r>
    </w:p>
    <w:p w14:paraId="34EA99C2" w14:textId="77777777" w:rsidR="00E07184" w:rsidRDefault="00E07184" w:rsidP="00E07184">
      <w:r>
        <w:tab/>
        <w:t>\State Set $k$ = 0</w:t>
      </w:r>
    </w:p>
    <w:p w14:paraId="2719867D" w14:textId="77777777" w:rsidR="00E07184" w:rsidRDefault="00E07184" w:rsidP="00E07184">
      <w:r>
        <w:tab/>
        <w:t>\Loop</w:t>
      </w:r>
    </w:p>
    <w:p w14:paraId="194934AE" w14:textId="77777777" w:rsidR="00E07184" w:rsidRDefault="00E07184" w:rsidP="00E07184">
      <w:r>
        <w:tab/>
        <w:t xml:space="preserve">  \State Reshape $\mat{S}_i\in\mathbb{R}^{r\times c}$ into a vector,</w:t>
      </w:r>
    </w:p>
    <w:p w14:paraId="2876A914" w14:textId="77777777" w:rsidR="00E07184" w:rsidRDefault="00E07184" w:rsidP="00E07184">
      <w:r>
        <w:tab/>
        <w:t xml:space="preserve">  $\vec{S}_{v,i}\in\mathbb{R}^{(r\ast c)\times 1}$</w:t>
      </w:r>
    </w:p>
    <w:p w14:paraId="6B412663" w14:textId="77777777" w:rsidR="00E07184" w:rsidRDefault="00E07184" w:rsidP="00E07184">
      <w:r>
        <w:t xml:space="preserve">          \State $k=k+1$</w:t>
      </w:r>
    </w:p>
    <w:p w14:paraId="3D6A9C6A" w14:textId="77777777" w:rsidR="00E07184" w:rsidRDefault="00E07184" w:rsidP="00E07184">
      <w:r>
        <w:tab/>
        <w:t xml:space="preserve">  \State $\mat X(k,:)=\vec{S}_{v,i}$</w:t>
      </w:r>
    </w:p>
    <w:p w14:paraId="3DFF54B7" w14:textId="77777777" w:rsidR="00E07184" w:rsidRDefault="00E07184" w:rsidP="00E07184">
      <w:r>
        <w:tab/>
        <w:t xml:space="preserve">  \If {$k=N_s$}</w:t>
      </w:r>
    </w:p>
    <w:p w14:paraId="0761D1E4" w14:textId="77777777" w:rsidR="00E07184" w:rsidRDefault="00E07184" w:rsidP="00E07184">
      <w:r>
        <w:tab/>
      </w:r>
      <w:r>
        <w:tab/>
      </w:r>
      <w:r>
        <w:tab/>
        <w:t>\State break</w:t>
      </w:r>
    </w:p>
    <w:p w14:paraId="4EBDD066" w14:textId="77777777" w:rsidR="00E07184" w:rsidRDefault="00E07184" w:rsidP="00E07184">
      <w:r>
        <w:tab/>
      </w:r>
      <w:r>
        <w:tab/>
        <w:t>\EndIf</w:t>
      </w:r>
    </w:p>
    <w:p w14:paraId="62F0B836" w14:textId="77777777" w:rsidR="00E07184" w:rsidRDefault="00E07184" w:rsidP="00E07184">
      <w:r>
        <w:tab/>
        <w:t>\EndLoop</w:t>
      </w:r>
    </w:p>
    <w:p w14:paraId="47D7E3AE" w14:textId="77777777" w:rsidR="00E07184" w:rsidRDefault="00E07184" w:rsidP="00E07184">
      <w:r>
        <w:tab/>
        <w:t>\State Perform an SVD on the covariance matrix, $\mat{X}^\top \mat{X}$:</w:t>
      </w:r>
    </w:p>
    <w:p w14:paraId="404671E9" w14:textId="77777777" w:rsidR="00E07184" w:rsidRDefault="00E07184" w:rsidP="00E07184">
      <w:r>
        <w:tab/>
        <w:t>\Statex \[ \mat{X}^\top \mat{X} = USV^\top \]</w:t>
      </w:r>
    </w:p>
    <w:p w14:paraId="698CE078" w14:textId="77777777" w:rsidR="00E07184" w:rsidRDefault="00E07184" w:rsidP="00E07184">
      <w:r>
        <w:tab/>
        <w:t>\State Optimize the number of components, $K$:</w:t>
      </w:r>
    </w:p>
    <w:p w14:paraId="5C8C39DA" w14:textId="77777777" w:rsidR="00E07184" w:rsidRDefault="00E07184" w:rsidP="00E07184">
      <w:r>
        <w:tab/>
        <w:t>\State Set $K$ = 1</w:t>
      </w:r>
    </w:p>
    <w:p w14:paraId="0A944D5F" w14:textId="77777777" w:rsidR="00E07184" w:rsidRDefault="00E07184" w:rsidP="00E07184">
      <w:r>
        <w:tab/>
        <w:t>\Loop</w:t>
      </w:r>
    </w:p>
    <w:p w14:paraId="7668DB93" w14:textId="77777777" w:rsidR="00E07184" w:rsidRDefault="00E07184" w:rsidP="00E07184">
      <w:r>
        <w:tab/>
        <w:t xml:space="preserve"> \State Compute the feature matrix, $\mat{\mathcal{Z}}$:</w:t>
      </w:r>
    </w:p>
    <w:p w14:paraId="2FBC7ABC" w14:textId="77777777" w:rsidR="00E07184" w:rsidRDefault="00E07184" w:rsidP="00E07184">
      <w:r>
        <w:tab/>
        <w:t xml:space="preserve">  \[ \mat{\mathcal{Z}} = \mat{X}\mat{U}(:,1:K) \]</w:t>
      </w:r>
    </w:p>
    <w:p w14:paraId="6CBD3A2A" w14:textId="77777777" w:rsidR="00E07184" w:rsidRDefault="00E07184" w:rsidP="00E07184">
      <w:r>
        <w:tab/>
        <w:t xml:space="preserve">  \State Reconstruct the field, $\mat{S}$ as $\hat{\mat{S}}$:</w:t>
      </w:r>
    </w:p>
    <w:p w14:paraId="326D3C1E" w14:textId="77777777" w:rsidR="00E07184" w:rsidRDefault="00E07184" w:rsidP="00E07184">
      <w:r>
        <w:tab/>
        <w:t xml:space="preserve">  \[ \hat{\mat{S}} = \mat{\mathcal{Z}}\mat{U}(:,1:K)^\top \]</w:t>
      </w:r>
    </w:p>
    <w:p w14:paraId="23A8233E" w14:textId="77777777" w:rsidR="00E07184" w:rsidRDefault="00E07184" w:rsidP="00E07184">
      <w:r>
        <w:tab/>
        <w:t xml:space="preserve">  \State Estimate the maximum error, $\varepsilon_\mathcal{R}^\infty$:</w:t>
      </w:r>
    </w:p>
    <w:p w14:paraId="045CBAEC" w14:textId="77777777" w:rsidR="00E07184" w:rsidRDefault="00E07184" w:rsidP="00E07184">
      <w:r>
        <w:tab/>
        <w:t xml:space="preserve">  \[ \varepsilon_\mathcal{R}^\infty = \max\limits_i \|\mat{S}_i-\hat{\mat{S}}_i\|_\infty,~i=1,2,\ldots,N_s\]</w:t>
      </w:r>
    </w:p>
    <w:p w14:paraId="747BA874" w14:textId="77777777" w:rsidR="00E07184" w:rsidRDefault="00E07184" w:rsidP="00E07184">
      <w:r>
        <w:tab/>
        <w:t xml:space="preserve">   \If {$\varepsilon^\infty &lt; \tau$}</w:t>
      </w:r>
    </w:p>
    <w:p w14:paraId="46FA573C" w14:textId="77777777" w:rsidR="00E07184" w:rsidRDefault="00E07184" w:rsidP="00E07184">
      <w:r>
        <w:tab/>
        <w:t xml:space="preserve">                \State $K^\ast = K$</w:t>
      </w:r>
    </w:p>
    <w:p w14:paraId="0CF1849F" w14:textId="77777777" w:rsidR="00E07184" w:rsidRDefault="00E07184" w:rsidP="00E07184">
      <w:r>
        <w:tab/>
        <w:t xml:space="preserve">                \State $\mat{U}^r = \mat{U}(:,1:K^\ast)$</w:t>
      </w:r>
    </w:p>
    <w:p w14:paraId="287989DA" w14:textId="77777777" w:rsidR="00E07184" w:rsidRDefault="00E07184" w:rsidP="00E07184">
      <w:r>
        <w:lastRenderedPageBreak/>
        <w:tab/>
      </w:r>
      <w:r>
        <w:tab/>
      </w:r>
      <w:r>
        <w:tab/>
        <w:t>\State break</w:t>
      </w:r>
    </w:p>
    <w:p w14:paraId="59AA2B9D" w14:textId="77777777" w:rsidR="00E07184" w:rsidRDefault="00E07184" w:rsidP="00E07184">
      <w:r>
        <w:tab/>
      </w:r>
      <w:r>
        <w:tab/>
        <w:t>\EndIf</w:t>
      </w:r>
    </w:p>
    <w:p w14:paraId="70580172" w14:textId="77777777" w:rsidR="00E07184" w:rsidRDefault="00E07184" w:rsidP="00E07184">
      <w:r>
        <w:tab/>
        <w:t>\EndLoop</w:t>
      </w:r>
    </w:p>
    <w:p w14:paraId="7B3C6354" w14:textId="77777777" w:rsidR="00E07184" w:rsidRDefault="00E07184" w:rsidP="00E07184">
      <w:r>
        <w:tab/>
        <w:t>\EndProcedure</w:t>
      </w:r>
    </w:p>
    <w:p w14:paraId="56BB8387" w14:textId="77777777" w:rsidR="00E07184" w:rsidRDefault="00E07184" w:rsidP="00E07184">
      <w:r>
        <w:t xml:space="preserve">  \end{algorithmic}</w:t>
      </w:r>
    </w:p>
    <w:p w14:paraId="72B1AF2D" w14:textId="77777777" w:rsidR="00E07184" w:rsidRDefault="00E07184" w:rsidP="00E07184">
      <w:r>
        <w:t xml:space="preserve">  \label{alg:pca}</w:t>
      </w:r>
    </w:p>
    <w:p w14:paraId="259A4916" w14:textId="77777777" w:rsidR="00E07184" w:rsidRDefault="00E07184" w:rsidP="00E07184">
      <w:r>
        <w:t>\end{breakablealgorithm}</w:t>
      </w:r>
    </w:p>
    <w:p w14:paraId="2AF28EA9" w14:textId="77777777" w:rsidR="00E07184" w:rsidRDefault="00E07184" w:rsidP="00E07184">
      <w:r>
        <w:t>\bigskip</w:t>
      </w:r>
    </w:p>
    <w:p w14:paraId="3657AFAE" w14:textId="77777777" w:rsidR="00E07184" w:rsidRDefault="00E07184" w:rsidP="00E07184">
      <w:r>
        <w:t>%</w:t>
      </w:r>
    </w:p>
    <w:p w14:paraId="5CFB6839" w14:textId="77777777" w:rsidR="00E07184" w:rsidRDefault="00E07184" w:rsidP="00E07184"/>
    <w:p w14:paraId="33DA2D85" w14:textId="6F5FBE2F" w:rsidR="00E07184" w:rsidRDefault="00E07184" w:rsidP="00E07184">
      <w:r>
        <w:t>At the end of the iterative procedure, a feature vector with $K^\ast$ components is obtained for each $\bm{\theta_i}$.</w:t>
      </w:r>
    </w:p>
    <w:p w14:paraId="541126D9" w14:textId="77777777" w:rsidR="00E07184" w:rsidRDefault="00E07184" w:rsidP="00E07184">
      <w:r>
        <w:t xml:space="preserve">Dimension reduction in the output space is thus achieved since $K^\ast\ll (r\ast c)$, where $(r\ast c)$ is the </w:t>
      </w:r>
    </w:p>
    <w:p w14:paraId="310C4360" w14:textId="77777777" w:rsidR="00E07184" w:rsidRDefault="00E07184" w:rsidP="00E07184">
      <w:r>
        <w:t>dimensionality of the column space of $\mat{U}$.</w:t>
      </w:r>
    </w:p>
    <w:p w14:paraId="3E818CF9" w14:textId="77777777" w:rsidR="00E07184" w:rsidRDefault="00E07184" w:rsidP="00E07184">
      <w:r>
        <w:t>The feature matrix, $\mat{\mathcal{Z}}$ can be mathematically represented as follows:</w:t>
      </w:r>
    </w:p>
    <w:p w14:paraId="0B09F0CC" w14:textId="77777777" w:rsidR="00E07184" w:rsidRDefault="00E07184" w:rsidP="00E07184"/>
    <w:p w14:paraId="17676867" w14:textId="77777777" w:rsidR="00E07184" w:rsidRDefault="00E07184" w:rsidP="00E07184">
      <w:r>
        <w:t>\be</w:t>
      </w:r>
    </w:p>
    <w:p w14:paraId="751CE3EC" w14:textId="77777777" w:rsidR="00E07184" w:rsidRDefault="00E07184" w:rsidP="00E07184">
      <w:r>
        <w:t xml:space="preserve">\mat{\mathcal{Z}} = </w:t>
      </w:r>
    </w:p>
    <w:p w14:paraId="7060D0E3" w14:textId="77777777" w:rsidR="00E07184" w:rsidRDefault="00E07184" w:rsidP="00E07184">
      <w:r>
        <w:t>\begin{pmatrix}</w:t>
      </w:r>
    </w:p>
    <w:p w14:paraId="4D3A93EB" w14:textId="77777777" w:rsidR="00E07184" w:rsidRDefault="00E07184" w:rsidP="00E07184">
      <w:r>
        <w:t>\mathcal{Z}_{11} &amp; \mathcal{Z}_{21} &amp; \cdots &amp; \mathcal{Z}_{K^\ast 1} \\</w:t>
      </w:r>
    </w:p>
    <w:p w14:paraId="5B497729" w14:textId="77777777" w:rsidR="00E07184" w:rsidRDefault="00E07184" w:rsidP="00E07184">
      <w:r>
        <w:t>\mathcal{Z}_{12} &amp; \mathcal{Z}_{22}  &amp; \cdots &amp; \mathcal{Z}_{K^\ast 2} \\</w:t>
      </w:r>
    </w:p>
    <w:p w14:paraId="2C6D431A" w14:textId="77777777" w:rsidR="00E07184" w:rsidRDefault="00E07184" w:rsidP="00E07184">
      <w:r>
        <w:t>\vdots &amp; \vdots &amp; \ddots &amp; \vdots \\</w:t>
      </w:r>
    </w:p>
    <w:p w14:paraId="76B402CD" w14:textId="77777777" w:rsidR="00E07184" w:rsidRDefault="00E07184" w:rsidP="00E07184">
      <w:r>
        <w:t xml:space="preserve">\mathcal{Z}_{1N_s} &amp; \mathcal{Z}_{2N_s} &amp; \cdots &amp; \mathcal{Z}_{K^\ast N_s} </w:t>
      </w:r>
    </w:p>
    <w:p w14:paraId="72DC61D0" w14:textId="77777777" w:rsidR="00E07184" w:rsidRDefault="00E07184" w:rsidP="00E07184">
      <w:r>
        <w:t>\end{pmatrix}</w:t>
      </w:r>
    </w:p>
    <w:p w14:paraId="0BA165C5" w14:textId="77777777" w:rsidR="00E07184" w:rsidRDefault="00E07184" w:rsidP="00E07184">
      <w:r>
        <w:t>\label{eq:feature}</w:t>
      </w:r>
    </w:p>
    <w:p w14:paraId="49C9FE1F" w14:textId="77777777" w:rsidR="00E07184" w:rsidRDefault="00E07184" w:rsidP="00E07184">
      <w:r>
        <w:t>\ee</w:t>
      </w:r>
    </w:p>
    <w:p w14:paraId="6526D702" w14:textId="77777777" w:rsidR="00E07184" w:rsidRDefault="00E07184" w:rsidP="00E07184">
      <w:r>
        <w:t>%</w:t>
      </w:r>
    </w:p>
    <w:p w14:paraId="1E134936" w14:textId="77777777" w:rsidR="00E07184" w:rsidRDefault="00E07184" w:rsidP="00E07184">
      <w:r>
        <w:t xml:space="preserve">The data matrix in the RHS of~\eqref{eq:feature} is used to construct an active subspace for each feature, </w:t>
      </w:r>
    </w:p>
    <w:p w14:paraId="64EC5C28" w14:textId="77777777" w:rsidR="00E07184" w:rsidRDefault="00E07184" w:rsidP="00E07184">
      <w:r>
        <w:t>$\mathcal{Z}_{i}$~($i$~=~$1,2,\ldots,K^\ast$) as discussed in the following section.</w:t>
      </w:r>
    </w:p>
    <w:p w14:paraId="5A984591" w14:textId="77777777" w:rsidR="00E07184" w:rsidRDefault="00E07184" w:rsidP="00E07184"/>
    <w:p w14:paraId="1EB1C01E" w14:textId="77777777" w:rsidR="00E07184" w:rsidRDefault="00E07184" w:rsidP="00E07184">
      <w:r>
        <w:t>\subsection{Active Subspace Discovery}</w:t>
      </w:r>
    </w:p>
    <w:p w14:paraId="2423FCB7" w14:textId="77777777" w:rsidR="00E07184" w:rsidRDefault="00E07184" w:rsidP="00E07184">
      <w:r>
        <w:t>\label{sub:as}</w:t>
      </w:r>
    </w:p>
    <w:p w14:paraId="13A2CCB4" w14:textId="77777777" w:rsidR="00E07184" w:rsidRDefault="00E07184" w:rsidP="00E07184"/>
    <w:p w14:paraId="6793CF29" w14:textId="77777777" w:rsidR="00E07184" w:rsidRDefault="00E07184" w:rsidP="00E07184">
      <w:r>
        <w:t>A given feature, $\mathcal{Z}_{i}$ = $\mathcal{Z}_{i}(\vec{\theta})$ can be considered as a scalar valued function</w:t>
      </w:r>
    </w:p>
    <w:p w14:paraId="2C7F3375" w14:textId="77777777" w:rsidR="00E07184" w:rsidRDefault="00E07184" w:rsidP="00E07184">
      <w:r>
        <w:t xml:space="preserve">of the set of inputs, $\bm{\theta}$. An active subspace in the present context is a low-dimensional subspace in the input </w:t>
      </w:r>
    </w:p>
    <w:p w14:paraId="26E5E7FF" w14:textId="77777777" w:rsidR="00E07184" w:rsidRDefault="00E07184" w:rsidP="00E07184">
      <w:r>
        <w:t xml:space="preserve">domain that effectively captures the variability in $\mathcal{Z}_{i}$ due to variations in $\bm{\theta}$. </w:t>
      </w:r>
    </w:p>
    <w:p w14:paraId="5D01E8F8" w14:textId="77777777" w:rsidR="00E07184" w:rsidRDefault="00E07184" w:rsidP="00E07184">
      <w:r>
        <w:t>The set of inputs, $\bm{\theta}$ in the physical space</w:t>
      </w:r>
    </w:p>
    <w:p w14:paraId="2D5348F0" w14:textId="77777777" w:rsidR="00E07184" w:rsidRDefault="00E07184" w:rsidP="00E07184">
      <w:r>
        <w:t>are parameterized as canonical random variables, $\bm{\xi}\in\Omega\in\mathbb{R}^{\Nt}$, where $N_\theta$</w:t>
      </w:r>
    </w:p>
    <w:p w14:paraId="6F21E6AB" w14:textId="77777777" w:rsidR="00E07184" w:rsidRDefault="00E07184" w:rsidP="00E07184">
      <w:r>
        <w:t>denotes the number of uncertain parameters referred to as the dimensionality of the parameter space. The active</w:t>
      </w:r>
    </w:p>
    <w:p w14:paraId="029B12E7" w14:textId="77777777" w:rsidR="00E07184" w:rsidRDefault="00E07184" w:rsidP="00E07184">
      <w:r>
        <w:lastRenderedPageBreak/>
        <w:t>subspace is spanned by the dominant eigenvectors of a matrix, $\mathbb{C}$ comprising the derivative information</w:t>
      </w:r>
    </w:p>
    <w:p w14:paraId="1230E73C" w14:textId="77777777" w:rsidR="00E07184" w:rsidRDefault="00E07184" w:rsidP="00E07184">
      <w:r>
        <w:t>of $\mathcal{Z}_{i}$ with respect to the components of $\bm{\xi}$. Note that a component $\xi_k$ can be projected back</w:t>
      </w:r>
    </w:p>
    <w:p w14:paraId="7923AEEE" w14:textId="77777777" w:rsidR="00E07184" w:rsidRDefault="00E07184" w:rsidP="00E07184">
      <w:r>
        <w:t>to the physical space to its corresponding potential parameter, $\theta_k$. The positive semi-definite matrix,</w:t>
      </w:r>
    </w:p>
    <w:p w14:paraId="68FAD1E6" w14:textId="77777777" w:rsidR="00E07184" w:rsidRDefault="00E07184" w:rsidP="00E07184">
      <w:r>
        <w:t xml:space="preserve"> $\mathbb{C}$ for the $i^\text{th}$ feature is given as follows:</w:t>
      </w:r>
    </w:p>
    <w:p w14:paraId="7953650E" w14:textId="77777777" w:rsidR="00E07184" w:rsidRDefault="00E07184" w:rsidP="00E07184">
      <w:r>
        <w:t>%</w:t>
      </w:r>
    </w:p>
    <w:p w14:paraId="0F58B7A2" w14:textId="77777777" w:rsidR="00E07184" w:rsidRDefault="00E07184" w:rsidP="00E07184">
      <w:r>
        <w:t>\be</w:t>
      </w:r>
    </w:p>
    <w:p w14:paraId="59898AE8" w14:textId="77777777" w:rsidR="00E07184" w:rsidRDefault="00E07184" w:rsidP="00E07184">
      <w:r>
        <w:t xml:space="preserve">\mathbb{C}_i = \int_\Omega (\nabla_{\vec{\xi}}\mathcal{Z}_{i})(\nabla_{\vec{\xi}}\mathcal{Z}_{i})^\top dP_\vec\xi, </w:t>
      </w:r>
    </w:p>
    <w:p w14:paraId="0CA2C3F2" w14:textId="77777777" w:rsidR="00E07184" w:rsidRDefault="00E07184" w:rsidP="00E07184">
      <w:r>
        <w:t>\label{eq:C}</w:t>
      </w:r>
    </w:p>
    <w:p w14:paraId="5B43D056" w14:textId="77777777" w:rsidR="00E07184" w:rsidRDefault="00E07184" w:rsidP="00E07184">
      <w:r>
        <w:t>\ee</w:t>
      </w:r>
    </w:p>
    <w:p w14:paraId="539C60A3" w14:textId="77777777" w:rsidR="00E07184" w:rsidRDefault="00E07184" w:rsidP="00E07184">
      <w:r>
        <w:t>%</w:t>
      </w:r>
    </w:p>
    <w:p w14:paraId="31342E8C" w14:textId="77777777" w:rsidR="00E07184" w:rsidRDefault="00E07184" w:rsidP="00E07184">
      <w:r>
        <w:t>where $dP_\vec\xi$ = $\pi_\vec\xi d\vec\xi$  and $\pi_\vec\xi$ denotes the joint pdf of $\bm{\xi}$. Note that</w:t>
      </w:r>
    </w:p>
    <w:p w14:paraId="39EA88D3" w14:textId="77777777" w:rsidR="00E07184" w:rsidRDefault="00E07184" w:rsidP="00E07184">
      <w:r>
        <w:t xml:space="preserve">$\mathcal{Z}_{i}$ is assumed to be differentiable and L$^2$ integrable in $\Omega_\theta$. </w:t>
      </w:r>
    </w:p>
    <w:p w14:paraId="758FE9EE" w14:textId="77777777" w:rsidR="00E07184" w:rsidRDefault="00E07184" w:rsidP="00E07184">
      <w:r>
        <w:t>Since the integral in~\eqref{eq:C}</w:t>
      </w:r>
    </w:p>
    <w:p w14:paraId="2D0E4327" w14:textId="77777777" w:rsidR="00E07184" w:rsidRDefault="00E07184" w:rsidP="00E07184">
      <w:r>
        <w:t xml:space="preserve">is multidimensional, the symmetric and positive semidefinite matrix $\mathbb{C}_i$ is approximated numerically in </w:t>
      </w:r>
    </w:p>
    <w:p w14:paraId="1732F408" w14:textId="77777777" w:rsidR="00E07184" w:rsidRDefault="00E07184" w:rsidP="00E07184">
      <w:r>
        <w:t>practice. Consider its sampling based estimate and associated eigenvalue decomposition as follows:</w:t>
      </w:r>
    </w:p>
    <w:p w14:paraId="18C8879D" w14:textId="77777777" w:rsidR="00E07184" w:rsidRDefault="00E07184" w:rsidP="00E07184">
      <w:r>
        <w:t>%</w:t>
      </w:r>
    </w:p>
    <w:p w14:paraId="6007480F" w14:textId="77777777" w:rsidR="00E07184" w:rsidRDefault="00E07184" w:rsidP="00E07184">
      <w:r>
        <w:t xml:space="preserve"> \be</w:t>
      </w:r>
    </w:p>
    <w:p w14:paraId="12643FDE" w14:textId="77777777" w:rsidR="00E07184" w:rsidRDefault="00E07184" w:rsidP="00E07184">
      <w:r>
        <w:t xml:space="preserve"> \mathbb{C}_i\approx \hat{\mathbb{C}}_i = \frac{1}{N}\sum\limits_{l=1}^{N} </w:t>
      </w:r>
    </w:p>
    <w:p w14:paraId="2AF2E803" w14:textId="77777777" w:rsidR="00E07184" w:rsidRDefault="00E07184" w:rsidP="00E07184">
      <w:r>
        <w:t xml:space="preserve"> (\nabla_{\vec{\xi}}\mathcal{Z}_{i}(\vec{\xi}_l))(\nabla_{\vec{\xi}}\mathcal{Z}_{i}(\vec{\xi}_l))^\top</w:t>
      </w:r>
    </w:p>
    <w:p w14:paraId="43BB960E" w14:textId="77777777" w:rsidR="00E07184" w:rsidRDefault="00E07184" w:rsidP="00E07184">
      <w:r>
        <w:t xml:space="preserve"> = \hat{\mat{W}}\hat{\mat{\Lambda}}\hat{\mat{W}}^\top.</w:t>
      </w:r>
    </w:p>
    <w:p w14:paraId="0E785E32" w14:textId="77777777" w:rsidR="00E07184" w:rsidRDefault="00E07184" w:rsidP="00E07184">
      <w:r>
        <w:t>\label{eq:chat}</w:t>
      </w:r>
    </w:p>
    <w:p w14:paraId="3AC2661A" w14:textId="77777777" w:rsidR="00E07184" w:rsidRDefault="00E07184" w:rsidP="00E07184">
      <w:r>
        <w:t xml:space="preserve"> \ee</w:t>
      </w:r>
    </w:p>
    <w:p w14:paraId="4ED3C74A" w14:textId="77777777" w:rsidR="00E07184" w:rsidRDefault="00E07184" w:rsidP="00E07184">
      <w:r>
        <w:t xml:space="preserve"> %</w:t>
      </w:r>
    </w:p>
    <w:p w14:paraId="2D91458A" w14:textId="77777777" w:rsidR="00E07184" w:rsidRDefault="00E07184" w:rsidP="00E07184">
      <w:r>
        <w:t xml:space="preserve"> The matrix $\hat{\mat{W}}$ comprises orthonormal eigenvectors as its columns, and $\hat{\mat{\Lambda}}$</w:t>
      </w:r>
    </w:p>
    <w:p w14:paraId="392588F0" w14:textId="77777777" w:rsidR="00E07184" w:rsidRDefault="00E07184" w:rsidP="00E07184">
      <w:r>
        <w:t xml:space="preserve"> is a diagonal matrix with eigenvalues arranged in descending order as its elements:</w:t>
      </w:r>
    </w:p>
    <w:p w14:paraId="700335CD" w14:textId="77777777" w:rsidR="00E07184" w:rsidRDefault="00E07184" w:rsidP="00E07184">
      <w:r>
        <w:t xml:space="preserve"> \[</w:t>
      </w:r>
    </w:p>
    <w:p w14:paraId="4633F8C7" w14:textId="77777777" w:rsidR="00E07184" w:rsidRDefault="00E07184" w:rsidP="00E07184">
      <w:r>
        <w:t xml:space="preserve">     \lambda_1 \geq \lambda_2 \geq \cdots \geq \lambda_\Nt \geq 0.</w:t>
      </w:r>
    </w:p>
    <w:p w14:paraId="52DBB525" w14:textId="77777777" w:rsidR="00E07184" w:rsidRDefault="00E07184" w:rsidP="00E07184">
      <w:r>
        <w:t xml:space="preserve">\] </w:t>
      </w:r>
    </w:p>
    <w:p w14:paraId="51C137E3" w14:textId="77777777" w:rsidR="00E07184" w:rsidRDefault="00E07184" w:rsidP="00E07184">
      <w:r>
        <w:t>Dimension reduction is achieved by partitioning the eigenpairs about the $j^{\text{th}}$ eigenvalue</w:t>
      </w:r>
    </w:p>
    <w:p w14:paraId="7C89EB6F" w14:textId="77777777" w:rsidR="00E07184" w:rsidRDefault="00E07184" w:rsidP="00E07184">
      <w:r>
        <w:t>such that  \scalebox{1.25}{$\left(\frac{\lambda_j}{\lambda_{j+1}}\right)$}$\gg 1$ as follows:</w:t>
      </w:r>
    </w:p>
    <w:p w14:paraId="5219F7B6" w14:textId="77777777" w:rsidR="00E07184" w:rsidRDefault="00E07184" w:rsidP="00E07184">
      <w:r>
        <w:t>\be</w:t>
      </w:r>
    </w:p>
    <w:p w14:paraId="4940DAA8" w14:textId="77777777" w:rsidR="00E07184" w:rsidRDefault="00E07184" w:rsidP="00E07184">
      <w:r>
        <w:t xml:space="preserve"> \hat{\mat{W}} = [\hat{\mat{W}}_1~\hat{\mat{W}}_2],~~\hat{\mat{\Lambda}} = \begin{bmatrix}\hat{\mat{\Lambda}}_1 &amp; \\  &amp;</w:t>
      </w:r>
    </w:p>
    <w:p w14:paraId="58113B31" w14:textId="77777777" w:rsidR="00E07184" w:rsidRDefault="00E07184" w:rsidP="00E07184">
      <w:r>
        <w:lastRenderedPageBreak/>
        <w:t xml:space="preserve">  \hat{\mat{\Lambda}}_2. </w:t>
      </w:r>
    </w:p>
    <w:p w14:paraId="2818B0AD" w14:textId="77777777" w:rsidR="00E07184" w:rsidRDefault="00E07184" w:rsidP="00E07184">
      <w:r>
        <w:t>\end{bmatrix}</w:t>
      </w:r>
    </w:p>
    <w:p w14:paraId="563EA993" w14:textId="77777777" w:rsidR="00E07184" w:rsidRDefault="00E07184" w:rsidP="00E07184">
      <w:r>
        <w:t>\ee</w:t>
      </w:r>
    </w:p>
    <w:p w14:paraId="3CFC463E" w14:textId="77777777" w:rsidR="00E07184" w:rsidRDefault="00E07184" w:rsidP="00E07184">
      <w:r>
        <w:t>%</w:t>
      </w:r>
    </w:p>
    <w:p w14:paraId="351F8A32" w14:textId="77777777" w:rsidR="00E07184" w:rsidRDefault="00E07184" w:rsidP="00E07184">
      <w:r>
        <w:t xml:space="preserve">The column space of $\hat{\mat{W}}_1$ constitutes the active subspace, and $\hat{\mat{\Lambda}}_1$ is the </w:t>
      </w:r>
    </w:p>
    <w:p w14:paraId="1605798E" w14:textId="77777777" w:rsidR="00E07184" w:rsidRDefault="00E07184" w:rsidP="00E07184">
      <w:r>
        <w:t>corresponding diagonal matrix with its elements: $\{\lambda_1,\ldots,\lambda_\Nj\}$, where $\Nj$ is the number</w:t>
      </w:r>
    </w:p>
    <w:p w14:paraId="6B150ACF" w14:textId="77777777" w:rsidR="00E07184" w:rsidRDefault="00E07184" w:rsidP="00E07184">
      <w:r>
        <w:t>of columns or eigenvectors in $\hat{\mat{W}}_1$. $\mathcal{Z}_{i}$,</w:t>
      </w:r>
    </w:p>
    <w:p w14:paraId="214C9951" w14:textId="77777777" w:rsidR="00E07184" w:rsidRDefault="00E07184" w:rsidP="00E07184">
      <w:r>
        <w:t>a function of $\Nt$ independent variables is transformed as $G(\bm{\eta})$, a function of $j$ independent</w:t>
      </w:r>
    </w:p>
    <w:p w14:paraId="12A2847B" w14:textId="77777777" w:rsidR="00E07184" w:rsidRDefault="00E07184" w:rsidP="00E07184">
      <w:r>
        <w:t>variables since $\bm{\eta}=\hat{\mat{W}}_1^\top \bm{\xi}\in\mathbb{R}^\Nj$. The components of $\bm{\eta}$</w:t>
      </w:r>
    </w:p>
    <w:p w14:paraId="7FC1242B" w14:textId="77777777" w:rsidR="00E07184" w:rsidRDefault="00E07184" w:rsidP="00E07184">
      <w:r>
        <w:t>are referred to as \textit{active variables}.</w:t>
      </w:r>
    </w:p>
    <w:p w14:paraId="2F957C62" w14:textId="77777777" w:rsidR="00E07184" w:rsidRDefault="00E07184" w:rsidP="00E07184">
      <w:r>
        <w:t xml:space="preserve">From~\eqref{eq:chat}, it is clear that the computational effort needed to construct $\mathbb{C}_i$ is directly proportional </w:t>
      </w:r>
    </w:p>
    <w:p w14:paraId="14D191B2" w14:textId="77777777" w:rsidR="00E07184" w:rsidRDefault="00E07184" w:rsidP="00E07184">
      <w:r>
        <w:t>to the number of samples, $N$. A regression-based approach outlined</w:t>
      </w:r>
    </w:p>
    <w:p w14:paraId="46CF2830" w14:textId="77777777" w:rsidR="00E07184" w:rsidRDefault="00E07184" w:rsidP="00E07184">
      <w:r>
        <w:t>in~\cite{Vohra:2019} was used to estimate the gradients of $\mathcal{Z}_{i}$,</w:t>
      </w:r>
    </w:p>
    <w:p w14:paraId="1445A111" w14:textId="77777777" w:rsidR="00E07184" w:rsidRDefault="00E07184" w:rsidP="00E07184">
      <w:r>
        <w:t>required to compute the elements of $\mathbb{C}_i$.</w:t>
      </w:r>
    </w:p>
    <w:p w14:paraId="4E40C4AB" w14:textId="77777777" w:rsidR="00E07184" w:rsidRDefault="00E07184" w:rsidP="00E07184"/>
    <w:p w14:paraId="25C5B681" w14:textId="77777777" w:rsidR="00E07184" w:rsidRDefault="00E07184" w:rsidP="00E07184">
      <w:r>
        <w:t>\subsubsection{Surrogate in the Active subspace}</w:t>
      </w:r>
    </w:p>
    <w:p w14:paraId="2CF7394C" w14:textId="77777777" w:rsidR="00E07184" w:rsidRDefault="00E07184" w:rsidP="00E07184">
      <w:r>
        <w:t>\label{sub:surr}</w:t>
      </w:r>
    </w:p>
    <w:p w14:paraId="235DE88F" w14:textId="77777777" w:rsidR="00E07184" w:rsidRDefault="00E07184" w:rsidP="00E07184"/>
    <w:p w14:paraId="64AF8885" w14:textId="77777777" w:rsidR="00E07184" w:rsidRDefault="00E07184" w:rsidP="00E07184">
      <w:r>
        <w:t>Significant computational gains are expected in situations where a low-dimensional active subspace captures the</w:t>
      </w:r>
    </w:p>
    <w:p w14:paraId="3D15369A" w14:textId="77777777" w:rsidR="00E07184" w:rsidRDefault="00E07184" w:rsidP="00E07184">
      <w:r>
        <w:t xml:space="preserve">variability in the output with reasonable accuracy. However, gains can be increased further by constructing a </w:t>
      </w:r>
    </w:p>
    <w:p w14:paraId="71DC7514" w14:textId="5CD90522" w:rsidR="00E07184" w:rsidRDefault="00E07184" w:rsidP="00E07184">
      <w:r>
        <w:t>surrogate ($\hat{G}(\bm{\eta})$) for the variability ($G(\bm{\eta})$) in the subspace. If the surrogate is 1</w:t>
      </w:r>
      <w:ins w:id="68" w:author="Mahadevan, Sankaran" w:date="2019-01-30T16:34:00Z">
        <w:r w:rsidR="001078BD">
          <w:t xml:space="preserve">- or </w:t>
        </w:r>
      </w:ins>
      <w:r>
        <w:t>2</w:t>
      </w:r>
      <w:ins w:id="69" w:author="Mahadevan, Sankaran" w:date="2019-01-30T16:34:00Z">
        <w:r w:rsidR="001078BD">
          <w:t>-</w:t>
        </w:r>
      </w:ins>
      <w:r>
        <w:t xml:space="preserve"> dimensional,</w:t>
      </w:r>
    </w:p>
    <w:p w14:paraId="318476E1" w14:textId="7752A12C" w:rsidR="00E07184" w:rsidRDefault="00E07184" w:rsidP="00E07184">
      <w:r>
        <w:t xml:space="preserve">a </w:t>
      </w:r>
      <w:ins w:id="70" w:author="Mahadevan, Sankaran" w:date="2019-01-30T16:35:00Z">
        <w:r w:rsidR="001078BD">
          <w:t xml:space="preserve">simple </w:t>
        </w:r>
      </w:ins>
      <w:r>
        <w:t xml:space="preserve">polynomial regression fit </w:t>
      </w:r>
      <w:ins w:id="71" w:author="Mahadevan, Sankaran" w:date="2019-01-30T16:35:00Z">
        <w:r w:rsidR="001078BD">
          <w:t xml:space="preserve">might </w:t>
        </w:r>
      </w:ins>
      <w:r>
        <w:t xml:space="preserve">be </w:t>
      </w:r>
      <w:ins w:id="72" w:author="Mahadevan, Sankaran" w:date="2019-01-30T16:35:00Z">
        <w:r w:rsidR="001078BD">
          <w:t>adequate</w:t>
        </w:r>
      </w:ins>
      <w:r>
        <w:t>. However, for a relatively large dimensional surrogate, one could</w:t>
      </w:r>
    </w:p>
    <w:p w14:paraId="41D15DE5" w14:textId="77777777" w:rsidR="00E07184" w:rsidRDefault="00E07184" w:rsidP="00E07184">
      <w:r>
        <w:t xml:space="preserve">use a PCE or a GP. It is critical to validate the surrogate for its predictive accuracy. </w:t>
      </w:r>
    </w:p>
    <w:p w14:paraId="180BF0F6" w14:textId="77777777" w:rsidR="00E07184" w:rsidRDefault="00E07184" w:rsidP="00E07184">
      <w:r>
        <w:t>The following algorithm provides a sequence of steps adapted from~\cite{Constantine:2015} to construct a</w:t>
      </w:r>
    </w:p>
    <w:p w14:paraId="1D27CDE2" w14:textId="77777777" w:rsidR="00E07184" w:rsidRDefault="00E07184" w:rsidP="00E07184">
      <w:r>
        <w:t>surrogate in the active subspace.</w:t>
      </w:r>
    </w:p>
    <w:p w14:paraId="1B1219A4" w14:textId="77777777" w:rsidR="00E07184" w:rsidRDefault="00E07184" w:rsidP="00E07184">
      <w:r>
        <w:t>%</w:t>
      </w:r>
    </w:p>
    <w:p w14:paraId="206E6772" w14:textId="77777777" w:rsidR="00E07184" w:rsidRDefault="00E07184" w:rsidP="00E07184">
      <w:r>
        <w:t>\begin{breakablealgorithm}</w:t>
      </w:r>
    </w:p>
    <w:p w14:paraId="4683431A" w14:textId="77777777" w:rsidR="00E07184" w:rsidRDefault="00E07184" w:rsidP="00E07184">
      <w:r>
        <w:t>\renewcommand{\algorithmicrequire}{\textbf{Input:}}</w:t>
      </w:r>
    </w:p>
    <w:p w14:paraId="34B2093F" w14:textId="77777777" w:rsidR="00E07184" w:rsidRDefault="00E07184" w:rsidP="00E07184">
      <w:r>
        <w:t>\renewcommand{\algorithmicensure}{\textbf{Output:}}</w:t>
      </w:r>
    </w:p>
    <w:p w14:paraId="2D1996B2" w14:textId="77777777" w:rsidR="00E07184" w:rsidRDefault="00E07184" w:rsidP="00E07184">
      <w:r>
        <w:t xml:space="preserve">  \caption{For constructing a surrogate model in the active subspace}</w:t>
      </w:r>
    </w:p>
    <w:p w14:paraId="49B6F837" w14:textId="77777777" w:rsidR="00E07184" w:rsidRDefault="00E07184" w:rsidP="00E07184">
      <w:r>
        <w:t xml:space="preserve">  \begin{algorithmic}[1]</w:t>
      </w:r>
    </w:p>
    <w:p w14:paraId="0B5D2FC0" w14:textId="77777777" w:rsidR="00E07184" w:rsidRDefault="00E07184" w:rsidP="00E07184">
      <w:r>
        <w:tab/>
        <w:t xml:space="preserve">\Procedure{Surrogate Model, $\hat{G}(\bm{\eta})$}{} </w:t>
      </w:r>
    </w:p>
    <w:p w14:paraId="10FD7D18" w14:textId="77777777" w:rsidR="00E07184" w:rsidRDefault="00E07184" w:rsidP="00E07184">
      <w:r>
        <w:tab/>
        <w:t xml:space="preserve">  \State Consider $N$ available data points in the full space, $(\vec\xi_k,\mathcal{Z}_i(\vec\xi_k))$, $k~=~1,\ldots,N$</w:t>
      </w:r>
    </w:p>
    <w:p w14:paraId="67B4B8DD" w14:textId="77777777" w:rsidR="00E07184" w:rsidRDefault="00E07184" w:rsidP="00E07184">
      <w:r>
        <w:tab/>
        <w:t xml:space="preserve">  \State For each $\vec\xi_k$, compute $\vec\eta_k$ = $\mat{W}_1^\top\vec\xi_k$ </w:t>
      </w:r>
    </w:p>
    <w:p w14:paraId="1B24EA80" w14:textId="77777777" w:rsidR="00E07184" w:rsidRDefault="00E07184" w:rsidP="00E07184">
      <w:r>
        <w:t xml:space="preserve">          (Note: $G(\vec{\eta}_k)$ $\approx$ $\mathcal{Z}_i(\vec{\xi}_k)$)</w:t>
      </w:r>
    </w:p>
    <w:p w14:paraId="7244FFC5" w14:textId="77777777" w:rsidR="00E07184" w:rsidRDefault="00E07184" w:rsidP="00E07184">
      <w:r>
        <w:lastRenderedPageBreak/>
        <w:tab/>
        <w:t xml:space="preserve">  \State Fit a regression surface, $\hat{G}(\bm{\eta})$ to approximate $G(\bm{\eta})$ using the data</w:t>
      </w:r>
    </w:p>
    <w:p w14:paraId="5C152F83" w14:textId="77777777" w:rsidR="00E07184" w:rsidRDefault="00E07184" w:rsidP="00E07184">
      <w:r>
        <w:t xml:space="preserve">                 points, $(\vec\xi_k,G(\vec\eta_k))$</w:t>
      </w:r>
    </w:p>
    <w:p w14:paraId="33CC93AD" w14:textId="77777777" w:rsidR="00E07184" w:rsidRDefault="00E07184" w:rsidP="00E07184">
      <w:r>
        <w:tab/>
        <w:t xml:space="preserve">  \State Note that the overall approximation is: $\mathcal{Z}_i(\vec{\xi})$ $\approx$</w:t>
      </w:r>
    </w:p>
    <w:p w14:paraId="4A4A1A94" w14:textId="77777777" w:rsidR="00E07184" w:rsidRDefault="00E07184" w:rsidP="00E07184">
      <w:r>
        <w:t xml:space="preserve">                 $\hat{G}(\mat{W}_1^\top\vec{\xi})$ </w:t>
      </w:r>
    </w:p>
    <w:p w14:paraId="17EA8B97" w14:textId="77777777" w:rsidR="00E07184" w:rsidRDefault="00E07184" w:rsidP="00E07184">
      <w:r>
        <w:tab/>
        <w:t>\EndProcedure</w:t>
      </w:r>
    </w:p>
    <w:p w14:paraId="1BF9E1F2" w14:textId="77777777" w:rsidR="00E07184" w:rsidRDefault="00E07184" w:rsidP="00E07184">
      <w:r>
        <w:t xml:space="preserve">  \end{algorithmic}</w:t>
      </w:r>
    </w:p>
    <w:p w14:paraId="5C5DBC55" w14:textId="77777777" w:rsidR="00E07184" w:rsidRDefault="00E07184" w:rsidP="00E07184">
      <w:r>
        <w:t xml:space="preserve">  \label{alg:surr}</w:t>
      </w:r>
    </w:p>
    <w:p w14:paraId="130EE44B" w14:textId="77777777" w:rsidR="00E07184" w:rsidRDefault="00E07184" w:rsidP="00E07184">
      <w:r>
        <w:t xml:space="preserve">\end{breakablealgorithm} </w:t>
      </w:r>
    </w:p>
    <w:p w14:paraId="3D58DBCD" w14:textId="77777777" w:rsidR="00E07184" w:rsidRDefault="00E07184" w:rsidP="00E07184">
      <w:r>
        <w:t>%</w:t>
      </w:r>
    </w:p>
    <w:p w14:paraId="14F5170D" w14:textId="77777777" w:rsidR="00E07184" w:rsidRDefault="00E07184" w:rsidP="00E07184"/>
    <w:p w14:paraId="1981FD74" w14:textId="77777777" w:rsidR="00E07184" w:rsidRDefault="00E07184" w:rsidP="00E07184">
      <w:r>
        <w:t>To sum up, an active subspace is computed for each dominant feature, $\mathcal{Z}_i$ and a corresponding</w:t>
      </w:r>
    </w:p>
    <w:p w14:paraId="2AE519AB" w14:textId="77777777" w:rsidR="00E07184" w:rsidRDefault="00E07184" w:rsidP="00E07184">
      <w:r>
        <w:t>surrogate fit, $\hat{\mathcal{Z}}_i$ is performed. Therefore, a total of $K^\ast$ surrogates are constructed</w:t>
      </w:r>
    </w:p>
    <w:p w14:paraId="32167663" w14:textId="77777777" w:rsidR="00E07184" w:rsidRDefault="00E07184" w:rsidP="00E07184">
      <w:r>
        <w:t>to map the set of inputs $\bm{\theta}$ in the physical space to the field in the output space. The overall dimension</w:t>
      </w:r>
    </w:p>
    <w:p w14:paraId="22C86F76" w14:textId="77777777" w:rsidR="00E07184" w:rsidRDefault="00E07184" w:rsidP="00E07184">
      <w:r>
        <w:t>reduction accomplished using the proposed methodology is $\mathbb{R}^{(r\ast c)}\rightarrow \mathbb{R}^{N_{\bm{\eta},</w:t>
      </w:r>
    </w:p>
    <w:p w14:paraId="7E68BDE2" w14:textId="77777777" w:rsidR="00E07184" w:rsidRDefault="00E07184" w:rsidP="00E07184">
      <w:r>
        <w:t>\max}}$; where $N_{\bm{\eta},\max}$ is the maximum number of active variables, $\bm{\eta}$ required to construct</w:t>
      </w:r>
    </w:p>
    <w:p w14:paraId="134973E7" w14:textId="77777777" w:rsidR="00E07184" w:rsidRDefault="00E07184" w:rsidP="00E07184">
      <w:r>
        <w:t xml:space="preserve">a given $\hat{G}_i$, i.e. $\max\limits_j \Nj$. A overall flow diagram for the proposed methodology is provided in </w:t>
      </w:r>
    </w:p>
    <w:p w14:paraId="03F00E82" w14:textId="77777777" w:rsidR="00E07184" w:rsidRDefault="00E07184" w:rsidP="00E07184">
      <w:r>
        <w:t>Figure~\ref{fig:fd}.</w:t>
      </w:r>
    </w:p>
    <w:p w14:paraId="2B693D70" w14:textId="77777777" w:rsidR="00E07184" w:rsidRDefault="00E07184" w:rsidP="00E07184">
      <w:r>
        <w:t>%</w:t>
      </w:r>
    </w:p>
    <w:p w14:paraId="7F66AB9B" w14:textId="77777777" w:rsidR="00E07184" w:rsidRDefault="00E07184" w:rsidP="00E07184">
      <w:r>
        <w:t>\begin{figure}[htbp]</w:t>
      </w:r>
    </w:p>
    <w:p w14:paraId="20D242CF" w14:textId="77777777" w:rsidR="00E07184" w:rsidRDefault="00E07184" w:rsidP="00E07184">
      <w:r>
        <w:t>\begin{center}</w:t>
      </w:r>
    </w:p>
    <w:p w14:paraId="3D59CF73" w14:textId="77777777" w:rsidR="00E07184" w:rsidRDefault="00E07184" w:rsidP="00E07184">
      <w:r>
        <w:t>\begin{tikzpicture}[node distance=1.2cm,scale=0.6, every node/.style={scale=1.0}]</w:t>
      </w:r>
    </w:p>
    <w:p w14:paraId="397836DC" w14:textId="77777777" w:rsidR="00E07184" w:rsidRDefault="00E07184" w:rsidP="00E07184"/>
    <w:p w14:paraId="53DD65B8" w14:textId="77777777" w:rsidR="00E07184" w:rsidRDefault="00E07184" w:rsidP="00E07184">
      <w:r>
        <w:t>\node (field) [io, text width=6em] {Field Data\\ $\mat{S}\in\mathbb{R}^N$};</w:t>
      </w:r>
    </w:p>
    <w:p w14:paraId="6F942ED7" w14:textId="77777777" w:rsidR="00E07184" w:rsidRDefault="00E07184" w:rsidP="00E07184"/>
    <w:p w14:paraId="22D5D6A2" w14:textId="77777777" w:rsidR="00E07184" w:rsidRDefault="00E07184" w:rsidP="00E07184">
      <w:r>
        <w:t xml:space="preserve">\node (pca) [process, right of=field, text width=15em, xshift=7.5cm] {Optimal number of features: \\ </w:t>
      </w:r>
    </w:p>
    <w:p w14:paraId="0097C751" w14:textId="77777777" w:rsidR="00E07184" w:rsidRDefault="00E07184" w:rsidP="00E07184">
      <w:r>
        <w:t>$\mathcal{Z}_i$, $i=1,\ldots,K^\ast$\\</w:t>
      </w:r>
    </w:p>
    <w:p w14:paraId="59C62652" w14:textId="77777777" w:rsidR="00E07184" w:rsidRDefault="00E07184" w:rsidP="00E07184">
      <w:r>
        <w:t>DR: $\mathbb{R}^{N}\rightarrow \mathbb{R}^{K^\ast},~K^\ast\ll N$};</w:t>
      </w:r>
    </w:p>
    <w:p w14:paraId="21B904F7" w14:textId="77777777" w:rsidR="00E07184" w:rsidRDefault="00E07184" w:rsidP="00E07184"/>
    <w:p w14:paraId="52002942" w14:textId="77777777" w:rsidR="00E07184" w:rsidRDefault="00E07184" w:rsidP="00E07184">
      <w:r>
        <w:t>\draw [arrow] (field) -- node[above] {Principal Component} node [below] {Analysis} (pca);</w:t>
      </w:r>
    </w:p>
    <w:p w14:paraId="6B3BA549" w14:textId="77777777" w:rsidR="00E07184" w:rsidRDefault="00E07184" w:rsidP="00E07184"/>
    <w:p w14:paraId="6A40D954" w14:textId="77777777" w:rsidR="00E07184" w:rsidRDefault="00E07184" w:rsidP="00E07184">
      <w:r>
        <w:t>\node (zk) [process, below of=pca, text width=8em, yshift=-3.0cm] {$\mathcal{Z}_i=\mathcal{Z}_i(\bm{\theta})$\\</w:t>
      </w:r>
    </w:p>
    <w:p w14:paraId="54DE5670" w14:textId="77777777" w:rsidR="00E07184" w:rsidRDefault="00E07184" w:rsidP="00E07184">
      <w:r>
        <w:t>$\bm{\theta}\in\mathbb{R}^{\Nt}$};</w:t>
      </w:r>
    </w:p>
    <w:p w14:paraId="70A6E83E" w14:textId="77777777" w:rsidR="00E07184" w:rsidRDefault="00E07184" w:rsidP="00E07184"/>
    <w:p w14:paraId="4E287F65" w14:textId="77777777" w:rsidR="00E07184" w:rsidRDefault="00E07184" w:rsidP="00E07184">
      <w:r>
        <w:t>\draw [arrow] (pca) -- (zk);</w:t>
      </w:r>
    </w:p>
    <w:p w14:paraId="02AC1CB0" w14:textId="77777777" w:rsidR="00E07184" w:rsidRDefault="00E07184" w:rsidP="00E07184"/>
    <w:p w14:paraId="1FD53AFF" w14:textId="77777777" w:rsidR="00E07184" w:rsidRDefault="00E07184" w:rsidP="00E07184">
      <w:r>
        <w:t xml:space="preserve">\node (as) [io, below of=field, text width=16em, yshift=-3.0cm]{$\mathcal{Z}_i(\bm{\theta})\approx </w:t>
      </w:r>
    </w:p>
    <w:p w14:paraId="5244FED0" w14:textId="77777777" w:rsidR="00E07184" w:rsidRDefault="00E07184" w:rsidP="00E07184">
      <w:r>
        <w:lastRenderedPageBreak/>
        <w:t xml:space="preserve">G(\bm{\eta}=\bm{\theta}^\top \bm{W_1})$\\ </w:t>
      </w:r>
    </w:p>
    <w:p w14:paraId="3BF0488E" w14:textId="77777777" w:rsidR="00E07184" w:rsidRDefault="00E07184" w:rsidP="00E07184">
      <w:r>
        <w:t>$G(\bm{\eta})\approx \hat{G}(\bm{\eta})$, $\eta\in\mathbb{R}^{\Nj}$\\</w:t>
      </w:r>
    </w:p>
    <w:p w14:paraId="0C1C4502" w14:textId="77777777" w:rsidR="00E07184" w:rsidRDefault="00E07184" w:rsidP="00E07184">
      <w:r>
        <w:t>DR: $\mathbb{R}^{\Nt}\rightarrow \mathbb{R}^{N_{\bm{\eta},\max}}$, $N_{\bm{\eta},\max}\ll \Nt$};</w:t>
      </w:r>
    </w:p>
    <w:p w14:paraId="339013E7" w14:textId="77777777" w:rsidR="00E07184" w:rsidRDefault="00E07184" w:rsidP="00E07184"/>
    <w:p w14:paraId="395844E8" w14:textId="77777777" w:rsidR="00E07184" w:rsidRDefault="00E07184" w:rsidP="00E07184">
      <w:r>
        <w:t>\draw [arrow] (zk) -- node [above] {Active Subspace} node [below] {Computation} (as);</w:t>
      </w:r>
    </w:p>
    <w:p w14:paraId="0A5856C5" w14:textId="77777777" w:rsidR="00E07184" w:rsidRDefault="00E07184" w:rsidP="00E07184"/>
    <w:p w14:paraId="7A0578EA" w14:textId="77777777" w:rsidR="00E07184" w:rsidRDefault="00E07184" w:rsidP="00E07184">
      <w:r>
        <w:t>\draw [arrow,dashed] (as) -- (field);</w:t>
      </w:r>
    </w:p>
    <w:p w14:paraId="3EFC8F6F" w14:textId="77777777" w:rsidR="00E07184" w:rsidRDefault="00E07184" w:rsidP="00E07184"/>
    <w:p w14:paraId="7A177AD9" w14:textId="77777777" w:rsidR="00E07184" w:rsidRDefault="00E07184" w:rsidP="00E07184">
      <w:r>
        <w:t>\end{tikzpicture}</w:t>
      </w:r>
    </w:p>
    <w:p w14:paraId="71D0DBC1" w14:textId="77777777" w:rsidR="00E07184" w:rsidRDefault="00E07184" w:rsidP="00E07184">
      <w:r>
        <w:t>\end{center}</w:t>
      </w:r>
    </w:p>
    <w:p w14:paraId="748B5DF1" w14:textId="77777777" w:rsidR="00E07184" w:rsidRDefault="00E07184" w:rsidP="00E07184">
      <w:r>
        <w:t>\caption{Flow diagram illustrating the sequence of steps and associated dimension reduction (DR) in the PCAS method.}</w:t>
      </w:r>
    </w:p>
    <w:p w14:paraId="219FD6DF" w14:textId="77777777" w:rsidR="00E07184" w:rsidRDefault="00E07184" w:rsidP="00E07184">
      <w:r>
        <w:t>\label{fig:fd}</w:t>
      </w:r>
    </w:p>
    <w:p w14:paraId="0C02E748" w14:textId="77777777" w:rsidR="00E07184" w:rsidRDefault="00E07184" w:rsidP="00E07184">
      <w:r>
        <w:t>\end{figure}</w:t>
      </w:r>
    </w:p>
    <w:p w14:paraId="666F6675" w14:textId="77777777" w:rsidR="00E07184" w:rsidRDefault="00E07184" w:rsidP="00E07184">
      <w:r>
        <w:t>%</w:t>
      </w:r>
    </w:p>
    <w:p w14:paraId="5ABA8446" w14:textId="77777777" w:rsidR="00E07184" w:rsidRDefault="00E07184" w:rsidP="00E07184">
      <w:r>
        <w:t>Once a surrogate for each feature is built, the field of interest can be reconstructed as shown in Figure~\ref{fig:re}.</w:t>
      </w:r>
    </w:p>
    <w:p w14:paraId="40714F3D" w14:textId="77777777" w:rsidR="00E07184" w:rsidRDefault="00E07184" w:rsidP="00E07184">
      <w:r>
        <w:t>%</w:t>
      </w:r>
    </w:p>
    <w:p w14:paraId="55F9C0E2" w14:textId="77777777" w:rsidR="00E07184" w:rsidRDefault="00E07184" w:rsidP="00E07184">
      <w:r>
        <w:t>%</w:t>
      </w:r>
    </w:p>
    <w:p w14:paraId="69698341" w14:textId="77777777" w:rsidR="00E07184" w:rsidRDefault="00E07184" w:rsidP="00E07184">
      <w:r>
        <w:t>\begin{figure}[htbp]</w:t>
      </w:r>
    </w:p>
    <w:p w14:paraId="0FDD36B3" w14:textId="77777777" w:rsidR="00E07184" w:rsidRDefault="00E07184" w:rsidP="00E07184">
      <w:r>
        <w:t>\begin{center}</w:t>
      </w:r>
    </w:p>
    <w:p w14:paraId="34881B96" w14:textId="77777777" w:rsidR="00E07184" w:rsidRDefault="00E07184" w:rsidP="00E07184">
      <w:r>
        <w:t>\begin{tikzpicture}[node distance=1.2cm,scale=0.6, every node/.style={scale=1.0}]</w:t>
      </w:r>
    </w:p>
    <w:p w14:paraId="649729EC" w14:textId="77777777" w:rsidR="00E07184" w:rsidRDefault="00E07184" w:rsidP="00E07184"/>
    <w:p w14:paraId="16303A2C" w14:textId="77777777" w:rsidR="00E07184" w:rsidRDefault="00E07184" w:rsidP="00E07184">
      <w:r>
        <w:t>\node (s1) [io, text width=7.5em] {Draw a sample, $\bm{\xi}_k$ from $\pi_\xi$};</w:t>
      </w:r>
    </w:p>
    <w:p w14:paraId="533471FD" w14:textId="77777777" w:rsidR="00E07184" w:rsidRDefault="00E07184" w:rsidP="00E07184"/>
    <w:p w14:paraId="1E05E61B" w14:textId="77777777" w:rsidR="00E07184" w:rsidRDefault="00E07184" w:rsidP="00E07184">
      <w:r>
        <w:t>\node (s2) [process, right of=s1, text width=8em, xshift=3.0cm] {Compute $\hat{G}_i(\bm{\xi}_k)$\\ $i=1,2,\ldots,K^\ast$};</w:t>
      </w:r>
    </w:p>
    <w:p w14:paraId="63596290" w14:textId="77777777" w:rsidR="00E07184" w:rsidRDefault="00E07184" w:rsidP="00E07184"/>
    <w:p w14:paraId="77271676" w14:textId="77777777" w:rsidR="00E07184" w:rsidRDefault="00E07184" w:rsidP="00E07184">
      <w:r>
        <w:t>\draw [arrow] (s1) -- (s2);</w:t>
      </w:r>
    </w:p>
    <w:p w14:paraId="31959924" w14:textId="77777777" w:rsidR="00E07184" w:rsidRDefault="00E07184" w:rsidP="00E07184"/>
    <w:p w14:paraId="5320BFB0" w14:textId="77777777" w:rsidR="00E07184" w:rsidRDefault="00E07184" w:rsidP="00E07184">
      <w:r>
        <w:t>\node (s3) [process, right of=s2, text width=9em, xshift=3.0cm] {$\mathcal{Z}_i(\bm{\xi}_k)\approx\hat{G}_i(\bm{\xi}_k)$};</w:t>
      </w:r>
    </w:p>
    <w:p w14:paraId="2A6692F6" w14:textId="77777777" w:rsidR="00E07184" w:rsidRDefault="00E07184" w:rsidP="00E07184"/>
    <w:p w14:paraId="3C20C0E8" w14:textId="77777777" w:rsidR="00E07184" w:rsidRDefault="00E07184" w:rsidP="00E07184">
      <w:r>
        <w:t>\draw [arrow] (s2) -- (s3);</w:t>
      </w:r>
    </w:p>
    <w:p w14:paraId="4F956071" w14:textId="77777777" w:rsidR="00E07184" w:rsidRDefault="00E07184" w:rsidP="00E07184"/>
    <w:p w14:paraId="30A1B8ED" w14:textId="77777777" w:rsidR="00E07184" w:rsidRDefault="00E07184" w:rsidP="00E07184">
      <w:r>
        <w:t>\node (s4) [process, right of=s3, text width=7em, xshift=2.8cm] {Compute $\hat{\mat{S}}(\mathcal{Z}_i)$};</w:t>
      </w:r>
    </w:p>
    <w:p w14:paraId="474028D3" w14:textId="77777777" w:rsidR="00E07184" w:rsidRDefault="00E07184" w:rsidP="00E07184"/>
    <w:p w14:paraId="036B007F" w14:textId="77777777" w:rsidR="00E07184" w:rsidRDefault="00E07184" w:rsidP="00E07184">
      <w:r>
        <w:t>\draw [arrow] (s3) -- (s4);</w:t>
      </w:r>
    </w:p>
    <w:p w14:paraId="3AFEB372" w14:textId="77777777" w:rsidR="00E07184" w:rsidRDefault="00E07184" w:rsidP="00E07184"/>
    <w:p w14:paraId="5836F5CD" w14:textId="77777777" w:rsidR="00E07184" w:rsidRDefault="00E07184" w:rsidP="00E07184">
      <w:r>
        <w:t>\end{tikzpicture}</w:t>
      </w:r>
    </w:p>
    <w:p w14:paraId="4F80AE0F" w14:textId="77777777" w:rsidR="00E07184" w:rsidRDefault="00E07184" w:rsidP="00E07184">
      <w:r>
        <w:t>\end{center}</w:t>
      </w:r>
    </w:p>
    <w:p w14:paraId="16A26791" w14:textId="77777777" w:rsidR="00E07184" w:rsidRDefault="00E07184" w:rsidP="00E07184">
      <w:r>
        <w:t>\caption{Flow diagram illustrating the sequence of steps for reconstructing the field of interest.}</w:t>
      </w:r>
    </w:p>
    <w:p w14:paraId="6F6BF1A7" w14:textId="77777777" w:rsidR="00E07184" w:rsidRDefault="00E07184" w:rsidP="00E07184">
      <w:r>
        <w:t>\label{fig:re}</w:t>
      </w:r>
    </w:p>
    <w:p w14:paraId="1B22748E" w14:textId="77777777" w:rsidR="00E07184" w:rsidRDefault="00E07184" w:rsidP="00E07184">
      <w:r>
        <w:lastRenderedPageBreak/>
        <w:t>\end{figure}</w:t>
      </w:r>
    </w:p>
    <w:p w14:paraId="13DE19D2" w14:textId="77777777" w:rsidR="00E07184" w:rsidRDefault="00E07184" w:rsidP="00E07184"/>
    <w:p w14:paraId="4A914389" w14:textId="77777777" w:rsidR="00E07184" w:rsidRDefault="00E07184" w:rsidP="00E07184">
      <w:r>
        <w:t>%%% MODEL</w:t>
      </w:r>
    </w:p>
    <w:p w14:paraId="41D8CC17" w14:textId="77777777" w:rsidR="00E07184" w:rsidRDefault="00E07184" w:rsidP="00E07184"/>
    <w:p w14:paraId="7D00574D" w14:textId="77777777" w:rsidR="005F433F" w:rsidRDefault="005F433F" w:rsidP="005F433F">
      <w:r>
        <w:t>\section{Electron Beam Melting: Finite Element Model}</w:t>
      </w:r>
    </w:p>
    <w:p w14:paraId="11222EFE" w14:textId="77777777" w:rsidR="005F433F" w:rsidRDefault="005F433F" w:rsidP="005F433F">
      <w:r>
        <w:t>\label{sec:model}</w:t>
      </w:r>
    </w:p>
    <w:p w14:paraId="6771903A" w14:textId="77777777" w:rsidR="005F433F" w:rsidRDefault="005F433F" w:rsidP="005F433F"/>
    <w:p w14:paraId="0AB6E5A1" w14:textId="77777777" w:rsidR="005F433F" w:rsidRDefault="005F433F" w:rsidP="005F433F">
      <w:r>
        <w:t xml:space="preserve">Electron beam melting (EBM) is an additive manufacturing process of fusing powder particles, layer-upon-layer, </w:t>
      </w:r>
    </w:p>
    <w:p w14:paraId="2593FBD3" w14:textId="77777777" w:rsidR="005F433F" w:rsidRDefault="005F433F" w:rsidP="005F433F">
      <w:r>
        <w:t>using an electron beam as the energy source. The process is typically used in the case of metals and its alloys.</w:t>
      </w:r>
    </w:p>
    <w:p w14:paraId="3930992E" w14:textId="77777777" w:rsidR="005F433F" w:rsidRDefault="005F433F" w:rsidP="005F433F">
      <w:r>
        <w:t>Multiple passes of  a low power electron beam is used for heating and sintering the powder bed prior to selective</w:t>
      </w:r>
    </w:p>
    <w:p w14:paraId="18715726" w14:textId="77777777" w:rsidR="005F433F" w:rsidRDefault="005F433F" w:rsidP="005F433F">
      <w:r>
        <w:t>melting. For the application problem in this study, we focus on the thermo-mechanical behavior of an AM part</w:t>
      </w:r>
    </w:p>
    <w:p w14:paraId="4F2913B0" w14:textId="37FE14E3" w:rsidR="005F433F" w:rsidRDefault="005F433F" w:rsidP="005F433F">
      <w:r>
        <w:t>produced by the EBM process. For this purpose, we have developed a finite element</w:t>
      </w:r>
      <w:ins w:id="73" w:author="Mahadevan, Sankaran" w:date="2019-01-30T16:39:00Z">
        <w:r w:rsidR="00D30923">
          <w:t xml:space="preserve">-based </w:t>
        </w:r>
      </w:ins>
      <w:r>
        <w:t>thermal</w:t>
      </w:r>
      <w:ins w:id="74" w:author="Mahadevan, Sankaran" w:date="2019-01-30T16:39:00Z">
        <w:r w:rsidR="00D30923">
          <w:t xml:space="preserve"> analysis</w:t>
        </w:r>
      </w:ins>
    </w:p>
    <w:p w14:paraId="75E51A54" w14:textId="06564E9F" w:rsidR="005F433F" w:rsidRDefault="005F433F" w:rsidP="005F433F">
      <w:r>
        <w:t>model to simulate the thermal response of the part</w:t>
      </w:r>
      <w:ins w:id="75" w:author="Mahadevan, Sankaran" w:date="2019-01-30T16:39:00Z">
        <w:r w:rsidR="00D30923">
          <w:t>,</w:t>
        </w:r>
      </w:ins>
      <w:r>
        <w:t xml:space="preserve"> and a </w:t>
      </w:r>
      <w:ins w:id="76" w:author="Mahadevan, Sankaran" w:date="2019-01-30T16:39:00Z">
        <w:r w:rsidR="00D30923">
          <w:t xml:space="preserve">finite element-based </w:t>
        </w:r>
      </w:ins>
      <w:r>
        <w:t xml:space="preserve">mechanical model that </w:t>
      </w:r>
      <w:ins w:id="77" w:author="Mahadevan, Sankaran" w:date="2019-01-30T16:40:00Z">
        <w:r w:rsidR="00D30923">
          <w:t>uses</w:t>
        </w:r>
      </w:ins>
      <w:r>
        <w:t xml:space="preserve"> the part</w:t>
      </w:r>
      <w:ins w:id="78" w:author="Mahadevan, Sankaran" w:date="2019-01-30T16:40:00Z">
        <w:r w:rsidR="00D30923">
          <w:t>’s</w:t>
        </w:r>
      </w:ins>
      <w:r>
        <w:t xml:space="preserve"> thermal</w:t>
      </w:r>
    </w:p>
    <w:p w14:paraId="71300F16" w14:textId="3812DD9D" w:rsidR="005F433F" w:rsidRDefault="005F433F" w:rsidP="005F433F">
      <w:r>
        <w:t xml:space="preserve">response to estimate the residual stress in the part at the end of the cooling phase. </w:t>
      </w:r>
      <w:ins w:id="79" w:author="Mahadevan, Sankaran" w:date="2019-01-30T16:40:00Z">
        <w:r w:rsidR="00D30923">
          <w:t xml:space="preserve">In this study, </w:t>
        </w:r>
      </w:ins>
      <w:r>
        <w:t>the two models are</w:t>
      </w:r>
    </w:p>
    <w:p w14:paraId="5BBFA186" w14:textId="27F7B0A6" w:rsidR="005F433F" w:rsidRDefault="005F433F" w:rsidP="005F433F">
      <w:r>
        <w:t>weakly coupled</w:t>
      </w:r>
      <w:ins w:id="80" w:author="Mahadevan, Sankaran" w:date="2019-01-30T16:40:00Z">
        <w:r w:rsidR="00D30923">
          <w:t>,</w:t>
        </w:r>
      </w:ins>
      <w:r>
        <w:t xml:space="preserve"> i.e. the temperature history of the part is used as an input heat load for the mechanical model. </w:t>
      </w:r>
    </w:p>
    <w:p w14:paraId="61A4661F" w14:textId="46CC9E2F" w:rsidR="005F433F" w:rsidRDefault="005F433F" w:rsidP="005F433F">
      <w:r>
        <w:t xml:space="preserve">Finite element analysis </w:t>
      </w:r>
      <w:ins w:id="81" w:author="Mahadevan, Sankaran" w:date="2019-01-30T16:41:00Z">
        <w:r w:rsidR="006405F5">
          <w:t xml:space="preserve">is </w:t>
        </w:r>
      </w:ins>
      <w:r>
        <w:t xml:space="preserve">performed using Abaqus~\cite{Hibbitt:2001}, a commercially available software. </w:t>
      </w:r>
    </w:p>
    <w:p w14:paraId="7AEEA84C" w14:textId="77777777" w:rsidR="005F433F" w:rsidRDefault="005F433F" w:rsidP="005F433F"/>
    <w:p w14:paraId="30BB612C" w14:textId="77777777" w:rsidR="005F433F" w:rsidRDefault="005F433F" w:rsidP="005F433F">
      <w:r>
        <w:t xml:space="preserve">Our analysis is based on stress development in an AM part as a result of a single scan of an </w:t>
      </w:r>
    </w:p>
    <w:p w14:paraId="1F8BAEAD" w14:textId="77777777" w:rsidR="005F433F" w:rsidRDefault="005F433F" w:rsidP="005F433F">
      <w:r>
        <w:t>electron beam along its</w:t>
      </w:r>
    </w:p>
    <w:p w14:paraId="4CB8E695" w14:textId="32DD5C39" w:rsidR="005F433F" w:rsidRDefault="005F433F" w:rsidP="005F433F">
      <w:r>
        <w:t xml:space="preserve">length. A layer thickness, 50~$\mu$m and a part of dimensions (in mm), 2$\times 1.5\times 0.65$ </w:t>
      </w:r>
      <w:ins w:id="82" w:author="Mahadevan, Sankaran" w:date="2019-01-30T16:42:00Z">
        <w:r w:rsidR="0044046B">
          <w:t xml:space="preserve">is </w:t>
        </w:r>
      </w:ins>
      <w:r>
        <w:t>used as shown</w:t>
      </w:r>
    </w:p>
    <w:p w14:paraId="6C72C3C2" w14:textId="77777777" w:rsidR="005F433F" w:rsidRDefault="005F433F" w:rsidP="005F433F">
      <w:r>
        <w:t xml:space="preserve">in Figure~\ref{fig:PartwMesh}~(left). </w:t>
      </w:r>
    </w:p>
    <w:p w14:paraId="09CCDD52" w14:textId="7127C6CD" w:rsidR="005F433F" w:rsidRDefault="005F433F" w:rsidP="005F433F">
      <w:r>
        <w:t xml:space="preserve">The process of laying the new powder on bulk material formed by previous scans </w:t>
      </w:r>
      <w:ins w:id="83" w:author="Mahadevan, Sankaran" w:date="2019-01-30T16:42:00Z">
        <w:r w:rsidR="0044046B">
          <w:t xml:space="preserve">is </w:t>
        </w:r>
      </w:ins>
      <w:r>
        <w:t xml:space="preserve">simulated </w:t>
      </w:r>
    </w:p>
    <w:p w14:paraId="13533F60" w14:textId="77777777" w:rsidR="005F433F" w:rsidRDefault="005F433F" w:rsidP="005F433F">
      <w:r>
        <w:t>by activating the initially deactivated elements representing the powder layer. To mitigate computational cost</w:t>
      </w:r>
    </w:p>
    <w:p w14:paraId="7BB2FC45" w14:textId="67C0E102" w:rsidR="005F433F" w:rsidRDefault="005F433F" w:rsidP="005F433F">
      <w:r>
        <w:t xml:space="preserve">associated with FEA, a non-uniform mesh </w:t>
      </w:r>
      <w:ins w:id="84" w:author="Mahadevan, Sankaran" w:date="2019-01-30T16:42:00Z">
        <w:r w:rsidR="0044046B">
          <w:t xml:space="preserve">is </w:t>
        </w:r>
      </w:ins>
      <w:r>
        <w:t xml:space="preserve">employed wherein a finer mesh </w:t>
      </w:r>
      <w:ins w:id="85" w:author="Mahadevan, Sankaran" w:date="2019-01-30T16:42:00Z">
        <w:r w:rsidR="0044046B">
          <w:t xml:space="preserve">is </w:t>
        </w:r>
      </w:ins>
      <w:r>
        <w:t>considered for the powder</w:t>
      </w:r>
    </w:p>
    <w:p w14:paraId="1C84DE53" w14:textId="20908707" w:rsidR="005F433F" w:rsidRDefault="005F433F" w:rsidP="005F433F">
      <w:r>
        <w:t xml:space="preserve">region where the heat flux </w:t>
      </w:r>
      <w:ins w:id="86" w:author="Mahadevan, Sankaran" w:date="2019-01-30T16:42:00Z">
        <w:r w:rsidR="0044046B">
          <w:t xml:space="preserve">is </w:t>
        </w:r>
      </w:ins>
      <w:r>
        <w:t xml:space="preserve">applied. A gradually coarsening mesh </w:t>
      </w:r>
      <w:ins w:id="87" w:author="Mahadevan, Sankaran" w:date="2019-01-30T16:42:00Z">
        <w:r w:rsidR="0044046B">
          <w:t xml:space="preserve">is </w:t>
        </w:r>
      </w:ins>
      <w:r>
        <w:t xml:space="preserve">considered for the bulk material, significantly far </w:t>
      </w:r>
    </w:p>
    <w:p w14:paraId="3051E85A" w14:textId="6398DCDA" w:rsidR="005F433F" w:rsidRDefault="005F433F" w:rsidP="005F433F">
      <w:r>
        <w:t xml:space="preserve">from the heat source as shown in Figure~\ref{fig:PartwMesh}~(right). The mesh </w:t>
      </w:r>
      <w:ins w:id="88" w:author="Mahadevan, Sankaran" w:date="2019-01-30T16:42:00Z">
        <w:r w:rsidR="0044046B">
          <w:t xml:space="preserve">consists of </w:t>
        </w:r>
      </w:ins>
      <w:r>
        <w:t xml:space="preserve">13,200 nodes and </w:t>
      </w:r>
    </w:p>
    <w:p w14:paraId="514B8223" w14:textId="77777777" w:rsidR="005F433F" w:rsidRDefault="005F433F" w:rsidP="005F433F">
      <w:r>
        <w:t xml:space="preserve">10,752 elements in total. </w:t>
      </w:r>
    </w:p>
    <w:p w14:paraId="58CC5074" w14:textId="77777777" w:rsidR="005F433F" w:rsidRDefault="005F433F" w:rsidP="005F433F">
      <w:r>
        <w:t>%</w:t>
      </w:r>
    </w:p>
    <w:p w14:paraId="313766E1" w14:textId="77777777" w:rsidR="005F433F" w:rsidRDefault="005F433F" w:rsidP="005F433F">
      <w:r>
        <w:t>\begin{figure}[htbp]</w:t>
      </w:r>
    </w:p>
    <w:p w14:paraId="35729F6E" w14:textId="77777777" w:rsidR="005F433F" w:rsidRDefault="005F433F" w:rsidP="005F433F">
      <w:r>
        <w:t>\begin{center}</w:t>
      </w:r>
    </w:p>
    <w:p w14:paraId="095B02B3" w14:textId="77777777" w:rsidR="005F433F" w:rsidRDefault="005F433F" w:rsidP="005F433F">
      <w:r>
        <w:t xml:space="preserve">\includegraphics[width=0.4\textwidth]{./Figures/EBM_PartwXYZ} </w:t>
      </w:r>
    </w:p>
    <w:p w14:paraId="0383484D" w14:textId="77777777" w:rsidR="005F433F" w:rsidRDefault="005F433F" w:rsidP="005F433F">
      <w:r>
        <w:t>\includegraphics[width=0.4\textwidth]{./Figures/meshwXYZ}</w:t>
      </w:r>
    </w:p>
    <w:p w14:paraId="5E795915" w14:textId="77777777" w:rsidR="005F433F" w:rsidRDefault="005F433F" w:rsidP="005F433F">
      <w:r>
        <w:t>\end{center}</w:t>
      </w:r>
    </w:p>
    <w:p w14:paraId="705B73C9" w14:textId="77777777" w:rsidR="005F433F" w:rsidRDefault="005F433F" w:rsidP="005F433F">
      <w:r>
        <w:lastRenderedPageBreak/>
        <w:t>\caption{Part geometry and the corresponding mesh as modeled in Abaqus}</w:t>
      </w:r>
    </w:p>
    <w:p w14:paraId="7F75DB34" w14:textId="77777777" w:rsidR="005F433F" w:rsidRDefault="005F433F" w:rsidP="005F433F">
      <w:r>
        <w:t>\label{fig:PartwMesh}</w:t>
      </w:r>
    </w:p>
    <w:p w14:paraId="67675D63" w14:textId="77777777" w:rsidR="005F433F" w:rsidRDefault="005F433F" w:rsidP="005F433F">
      <w:r>
        <w:t>\end{figure}</w:t>
      </w:r>
    </w:p>
    <w:p w14:paraId="037696C7" w14:textId="77777777" w:rsidR="005F433F" w:rsidRDefault="005F433F" w:rsidP="005F433F">
      <w:r>
        <w:t>%</w:t>
      </w:r>
    </w:p>
    <w:p w14:paraId="778314C6" w14:textId="7A5D71B5" w:rsidR="005F433F" w:rsidRDefault="005F433F" w:rsidP="005F433F">
      <w:r>
        <w:t xml:space="preserve">The material used to manufacture the part </w:t>
      </w:r>
      <w:ins w:id="89" w:author="Mahadevan, Sankaran" w:date="2019-01-30T16:43:00Z">
        <w:r w:rsidR="001A5D25">
          <w:t xml:space="preserve">is </w:t>
        </w:r>
      </w:ins>
      <w:r>
        <w:t>considered to be Ti-6Al-4V and its</w:t>
      </w:r>
    </w:p>
    <w:p w14:paraId="7AC0F0E1" w14:textId="76E4D42A" w:rsidR="005F433F" w:rsidRDefault="005F433F" w:rsidP="005F433F">
      <w:r>
        <w:t xml:space="preserve">thermophysical properties considered in the FEM </w:t>
      </w:r>
      <w:ins w:id="90" w:author="Mahadevan, Sankaran" w:date="2019-01-30T16:43:00Z">
        <w:r w:rsidR="001A5D25">
          <w:t xml:space="preserve">analysis </w:t>
        </w:r>
      </w:ins>
      <w:r>
        <w:t>are provided in Table~\ref{tab:matProp}.</w:t>
      </w:r>
    </w:p>
    <w:p w14:paraId="56E5D8CE" w14:textId="77777777" w:rsidR="005F433F" w:rsidRDefault="005F433F" w:rsidP="005F433F">
      <w:r>
        <w:t>%</w:t>
      </w:r>
    </w:p>
    <w:p w14:paraId="4ABB346C" w14:textId="77777777" w:rsidR="005F433F" w:rsidRDefault="005F433F" w:rsidP="005F433F">
      <w:r>
        <w:t>\begin{table}[htbp]</w:t>
      </w:r>
    </w:p>
    <w:p w14:paraId="0AD6E80F" w14:textId="77777777" w:rsidR="005F433F" w:rsidRDefault="005F433F" w:rsidP="005F433F">
      <w:r>
        <w:t>\centering</w:t>
      </w:r>
    </w:p>
    <w:p w14:paraId="71912C3C" w14:textId="77777777" w:rsidR="005F433F" w:rsidRDefault="005F433F" w:rsidP="005F433F">
      <w:r>
        <w:t>\caption{Thermophysical properties of Ti-6Al-4V~\cite{Fu:2014}}</w:t>
      </w:r>
    </w:p>
    <w:p w14:paraId="695B011D" w14:textId="77777777" w:rsidR="005F433F" w:rsidRDefault="005F433F" w:rsidP="005F433F">
      <w:r>
        <w:t>\label{tab:matProp}</w:t>
      </w:r>
    </w:p>
    <w:p w14:paraId="6346B789" w14:textId="77777777" w:rsidR="005F433F" w:rsidRDefault="005F433F" w:rsidP="005F433F">
      <w:r>
        <w:t>\vspace{1mm}</w:t>
      </w:r>
    </w:p>
    <w:p w14:paraId="2AFBE23B" w14:textId="77777777" w:rsidR="005F433F" w:rsidRDefault="005F433F" w:rsidP="005F433F">
      <w:r>
        <w:t>\begin{tabular}{ ll }</w:t>
      </w:r>
    </w:p>
    <w:p w14:paraId="1C22B4A6" w14:textId="77777777" w:rsidR="005F433F" w:rsidRDefault="005F433F" w:rsidP="005F433F">
      <w:r>
        <w:t>\toprule</w:t>
      </w:r>
    </w:p>
    <w:p w14:paraId="7A78F528" w14:textId="77777777" w:rsidR="005F433F" w:rsidRDefault="005F433F" w:rsidP="005F433F">
      <w:r>
        <w:t xml:space="preserve">    Density (kg $/$m$^3$) &amp; 4428\\</w:t>
      </w:r>
    </w:p>
    <w:p w14:paraId="0D61E9DC" w14:textId="77777777" w:rsidR="005F433F" w:rsidRDefault="005F433F" w:rsidP="005F433F">
      <w:r>
        <w:t xml:space="preserve">    Solidus Temperature ($^\circ$ C) &amp; 1605 \\</w:t>
      </w:r>
    </w:p>
    <w:p w14:paraId="005546D0" w14:textId="77777777" w:rsidR="005F433F" w:rsidRDefault="005F433F" w:rsidP="005F433F">
      <w:r>
        <w:t xml:space="preserve">    Liquidus Temperature ($^\circ$ C) &amp; 1655\\</w:t>
      </w:r>
    </w:p>
    <w:p w14:paraId="628A3B47" w14:textId="77777777" w:rsidR="005F433F" w:rsidRDefault="005F433F" w:rsidP="005F433F">
      <w:r>
        <w:t xml:space="preserve">    Latent heat (J$/$kg) &amp; 365000\\</w:t>
      </w:r>
    </w:p>
    <w:p w14:paraId="6C1108F4" w14:textId="77777777" w:rsidR="005F433F" w:rsidRDefault="005F433F" w:rsidP="005F433F">
      <w:r>
        <w:t xml:space="preserve">    Elastic Modulus (GPa) &amp; 110 \\</w:t>
      </w:r>
    </w:p>
    <w:p w14:paraId="64917206" w14:textId="77777777" w:rsidR="005F433F" w:rsidRDefault="005F433F" w:rsidP="005F433F">
      <w:r>
        <w:t xml:space="preserve">    Poisson's ratio &amp; 0.41\\</w:t>
      </w:r>
    </w:p>
    <w:p w14:paraId="3AD033E9" w14:textId="77777777" w:rsidR="005F433F" w:rsidRDefault="005F433F" w:rsidP="005F433F">
      <w:r>
        <w:t xml:space="preserve">    Yield strength (MPa) &amp; 825\\</w:t>
      </w:r>
    </w:p>
    <w:p w14:paraId="6064426A" w14:textId="77777777" w:rsidR="005F433F" w:rsidRDefault="005F433F" w:rsidP="005F433F">
      <w:r>
        <w:t>\bottomrule</w:t>
      </w:r>
    </w:p>
    <w:p w14:paraId="0154D55F" w14:textId="77777777" w:rsidR="005F433F" w:rsidRDefault="005F433F" w:rsidP="005F433F">
      <w:r>
        <w:t>\end{tabular}</w:t>
      </w:r>
    </w:p>
    <w:p w14:paraId="2E8A5077" w14:textId="77777777" w:rsidR="005F433F" w:rsidRDefault="005F433F" w:rsidP="005F433F">
      <w:r>
        <w:t>\end{table}</w:t>
      </w:r>
    </w:p>
    <w:p w14:paraId="0B3DAC7E" w14:textId="77777777" w:rsidR="005F433F" w:rsidRDefault="005F433F" w:rsidP="005F433F">
      <w:r>
        <w:t>%%%</w:t>
      </w:r>
    </w:p>
    <w:p w14:paraId="580F12C9" w14:textId="77777777" w:rsidR="005F433F" w:rsidRDefault="005F433F" w:rsidP="005F433F"/>
    <w:p w14:paraId="55508345" w14:textId="77777777" w:rsidR="005F433F" w:rsidRDefault="005F433F" w:rsidP="005F433F">
      <w:r>
        <w:t>\subsection{Thermal Model}</w:t>
      </w:r>
    </w:p>
    <w:p w14:paraId="0CC8D2EC" w14:textId="77777777" w:rsidR="005F433F" w:rsidRDefault="005F433F" w:rsidP="005F433F">
      <w:r>
        <w:t>\label{sub:thermal}</w:t>
      </w:r>
    </w:p>
    <w:p w14:paraId="0F506DF2" w14:textId="77777777" w:rsidR="005F433F" w:rsidRDefault="005F433F" w:rsidP="005F433F"/>
    <w:p w14:paraId="1B9697F6" w14:textId="77777777" w:rsidR="005F433F" w:rsidRDefault="005F433F" w:rsidP="005F433F">
      <w:r>
        <w:t>The governing equation for the heat transfer analysis \cite{Zinoviev:2016} is given by:</w:t>
      </w:r>
    </w:p>
    <w:p w14:paraId="7B5070EF" w14:textId="77777777" w:rsidR="005F433F" w:rsidRDefault="005F433F" w:rsidP="005F433F">
      <w:r>
        <w:t>\begin{equation}\label{eq_thermal}</w:t>
      </w:r>
    </w:p>
    <w:p w14:paraId="58098658" w14:textId="77777777" w:rsidR="005F433F" w:rsidRDefault="005F433F" w:rsidP="005F433F">
      <w:r>
        <w:t xml:space="preserve">\rho {C_p}\frac{{\partial T}}{{\partial t}} = -\nabla\cdot ({\kappa}\nabla T) + Q_e - Q_r </w:t>
      </w:r>
    </w:p>
    <w:p w14:paraId="0073D230" w14:textId="77777777" w:rsidR="005F433F" w:rsidRDefault="005F433F" w:rsidP="005F433F">
      <w:r>
        <w:t>\end{equation}</w:t>
      </w:r>
    </w:p>
    <w:p w14:paraId="76532458" w14:textId="77777777" w:rsidR="005F433F" w:rsidRDefault="005F433F" w:rsidP="005F433F">
      <w:r>
        <w:t xml:space="preserve">where $T$, $\rho$, $C_p$, $\kappa$, $Q_e$ denote the local temperature, average density, specific heat,  thermal conductivity, </w:t>
      </w:r>
    </w:p>
    <w:p w14:paraId="6EA64AEA" w14:textId="77777777" w:rsidR="005F433F" w:rsidRDefault="005F433F" w:rsidP="005F433F">
      <w:r>
        <w:t xml:space="preserve">and the applied heat flux respectively. A single scan is considered along the x-direction at the top surface of the part. </w:t>
      </w:r>
    </w:p>
    <w:p w14:paraId="7C94DDA1" w14:textId="77777777" w:rsidR="005F433F" w:rsidRDefault="005F433F" w:rsidP="005F433F">
      <w:r>
        <w:t>The moving electron beam heat source is modeled as a Gaussian~\cite{Vastola:2016} according to the following</w:t>
      </w:r>
    </w:p>
    <w:p w14:paraId="7607559B" w14:textId="77777777" w:rsidR="005F433F" w:rsidRDefault="005F433F" w:rsidP="005F433F">
      <w:r>
        <w:t>equation:</w:t>
      </w:r>
    </w:p>
    <w:p w14:paraId="126C1FB6" w14:textId="77777777" w:rsidR="005F433F" w:rsidRDefault="005F433F" w:rsidP="005F433F">
      <w:r>
        <w:t>%</w:t>
      </w:r>
    </w:p>
    <w:p w14:paraId="59093B18" w14:textId="77777777" w:rsidR="005F433F" w:rsidRDefault="005F433F" w:rsidP="005F433F">
      <w:r>
        <w:t>\begin{equation}\label{eq_heatFlux}</w:t>
      </w:r>
    </w:p>
    <w:p w14:paraId="522CE77A" w14:textId="77777777" w:rsidR="005F433F" w:rsidRDefault="005F433F" w:rsidP="005F433F">
      <w:r>
        <w:t>Q_e = \frac{2P}{\pi r^2 d}e^{\frac{-2((x-vt)^2+y^2)}{r^2}}\frac{1}{5}\Big[-3\Big(\frac{z}{d}\Big)^2-2\frac{z}{d}+5\Big]</w:t>
      </w:r>
    </w:p>
    <w:p w14:paraId="1FB91268" w14:textId="77777777" w:rsidR="005F433F" w:rsidRDefault="005F433F" w:rsidP="005F433F">
      <w:r>
        <w:t>\end{equation}</w:t>
      </w:r>
    </w:p>
    <w:p w14:paraId="1A03E684" w14:textId="77777777" w:rsidR="005F433F" w:rsidRDefault="005F433F" w:rsidP="005F433F">
      <w:r>
        <w:t>%</w:t>
      </w:r>
    </w:p>
    <w:p w14:paraId="22AF1B6A" w14:textId="77777777" w:rsidR="005F433F" w:rsidRDefault="005F433F" w:rsidP="005F433F">
      <w:r>
        <w:lastRenderedPageBreak/>
        <w:t>where $P=\alpha IV$ denotes the power associated with the electron beam for a given absorptivity~($\alpha$),</w:t>
      </w:r>
    </w:p>
    <w:p w14:paraId="32BB7399" w14:textId="77777777" w:rsidR="005F433F" w:rsidRDefault="005F433F" w:rsidP="005F433F">
      <w:r>
        <w:t>current~(I), and voltage~(V). The quantities: $v$, $r$, and $d$ denote  the beam velocity or scan speed,</w:t>
      </w:r>
    </w:p>
    <w:p w14:paraId="5C4E7000" w14:textId="77777777" w:rsidR="005F433F" w:rsidRDefault="005F433F" w:rsidP="005F433F">
      <w:r>
        <w:t>beam spot radius, and penetration depth respectively. The external heat source is illustrated using temperature</w:t>
      </w:r>
    </w:p>
    <w:p w14:paraId="482B8B6A" w14:textId="77777777" w:rsidR="005F433F" w:rsidRDefault="005F433F" w:rsidP="005F433F">
      <w:r>
        <w:t>contours on the top surface in Figure~\ref{fig:thermal}~(left) and along x-z plane passing through the center of the part in</w:t>
      </w:r>
    </w:p>
    <w:p w14:paraId="49902C10" w14:textId="77777777" w:rsidR="005F433F" w:rsidRDefault="005F433F" w:rsidP="005F433F">
      <w:r>
        <w:t xml:space="preserve">Figure~\ref{fig:thermal}~(right). </w:t>
      </w:r>
    </w:p>
    <w:p w14:paraId="3AF73163" w14:textId="77777777" w:rsidR="005F433F" w:rsidRDefault="005F433F" w:rsidP="005F433F">
      <w:r>
        <w:t>%</w:t>
      </w:r>
    </w:p>
    <w:p w14:paraId="382E790F" w14:textId="77777777" w:rsidR="005F433F" w:rsidRDefault="005F433F" w:rsidP="005F433F">
      <w:r>
        <w:t>\begin{figure}[htbp]</w:t>
      </w:r>
    </w:p>
    <w:p w14:paraId="69E702F9" w14:textId="77777777" w:rsidR="005F433F" w:rsidRDefault="005F433F" w:rsidP="005F433F">
      <w:r>
        <w:t>\begin{center}</w:t>
      </w:r>
    </w:p>
    <w:p w14:paraId="5E69F215" w14:textId="77777777" w:rsidR="005F433F" w:rsidRDefault="005F433F" w:rsidP="005F433F">
      <w:r>
        <w:t xml:space="preserve">\includegraphics[width=0.42\textwidth]{./Figures/NT11Nom3D} </w:t>
      </w:r>
    </w:p>
    <w:p w14:paraId="2178F17D" w14:textId="77777777" w:rsidR="005F433F" w:rsidRDefault="005F433F" w:rsidP="005F433F">
      <w:r>
        <w:t xml:space="preserve">\includegraphics[width=0.42\textwidth]{./Figures/NT11Nom} </w:t>
      </w:r>
    </w:p>
    <w:p w14:paraId="37D5046E" w14:textId="77777777" w:rsidR="005F433F" w:rsidRDefault="005F433F" w:rsidP="005F433F">
      <w:r>
        <w:t>\end{center}</w:t>
      </w:r>
    </w:p>
    <w:p w14:paraId="0217B666" w14:textId="77777777" w:rsidR="005F433F" w:rsidRDefault="005F433F" w:rsidP="005F433F">
      <w:r>
        <w:t>\caption{Left: Temperature contours associated with the moving electron beam as a heat source. Right:</w:t>
      </w:r>
    </w:p>
    <w:p w14:paraId="62BD10A3" w14:textId="77777777" w:rsidR="005F433F" w:rsidRDefault="005F433F" w:rsidP="005F433F">
      <w:r>
        <w:t xml:space="preserve">Temperature contours in the x-z plane passing through the center of the part once the electron beam is </w:t>
      </w:r>
    </w:p>
    <w:p w14:paraId="0A343628" w14:textId="77777777" w:rsidR="005F433F" w:rsidRDefault="005F433F" w:rsidP="005F433F">
      <w:r>
        <w:t>turned off.}</w:t>
      </w:r>
    </w:p>
    <w:p w14:paraId="100E4718" w14:textId="77777777" w:rsidR="005F433F" w:rsidRDefault="005F433F" w:rsidP="005F433F">
      <w:r>
        <w:t>\label{fig:thermal}</w:t>
      </w:r>
    </w:p>
    <w:p w14:paraId="0ECA1DCB" w14:textId="77777777" w:rsidR="005F433F" w:rsidRDefault="005F433F" w:rsidP="005F433F">
      <w:r>
        <w:t>\end{figure}</w:t>
      </w:r>
    </w:p>
    <w:p w14:paraId="7AE59F74" w14:textId="77777777" w:rsidR="005F433F" w:rsidRDefault="005F433F" w:rsidP="005F433F">
      <w:r>
        <w:t>%</w:t>
      </w:r>
    </w:p>
    <w:p w14:paraId="56231382" w14:textId="77777777" w:rsidR="005F433F" w:rsidRDefault="005F433F" w:rsidP="005F433F"/>
    <w:p w14:paraId="1AB0517F" w14:textId="6E6C2A8B" w:rsidR="005F433F" w:rsidRDefault="005F433F" w:rsidP="005F433F">
      <w:r>
        <w:t xml:space="preserve">The </w:t>
      </w:r>
      <w:ins w:id="91" w:author="Mahadevan, Sankaran" w:date="2019-01-30T16:46:00Z">
        <w:r w:rsidR="002E05D3">
          <w:t xml:space="preserve">laser </w:t>
        </w:r>
      </w:ins>
      <w:r>
        <w:t xml:space="preserve">beam radius~($r$) and the thermal penetration depth </w:t>
      </w:r>
      <w:ins w:id="92" w:author="Mahadevan, Sankaran" w:date="2019-01-30T16:49:00Z">
        <w:r w:rsidR="00E27A8C">
          <w:t xml:space="preserve">are </w:t>
        </w:r>
      </w:ins>
      <w:r>
        <w:t>fixed at 200 and 28</w:t>
      </w:r>
    </w:p>
    <w:p w14:paraId="793344DB" w14:textId="77777777" w:rsidR="005F433F" w:rsidRDefault="005F433F" w:rsidP="005F433F">
      <w:r>
        <w:t>microns respectively. The powder is pre-heated to a temperature, $T_0$ prior to the scan using fixed temperature</w:t>
      </w:r>
    </w:p>
    <w:p w14:paraId="3EE58FF4" w14:textId="77777777" w:rsidR="005F433F" w:rsidRDefault="005F433F" w:rsidP="005F433F">
      <w:r>
        <w:t>boundary conditions at the lateral sides as well as the bottom of the part. Heat transfer in the part occurs by two</w:t>
      </w:r>
    </w:p>
    <w:p w14:paraId="07D04A01" w14:textId="77777777" w:rsidR="005F433F" w:rsidRDefault="005F433F" w:rsidP="005F433F">
      <w:r>
        <w:t>mechanisms: First, by means of thermal conduction due to temperature gradients especially along the depth (x-z plane),</w:t>
      </w:r>
    </w:p>
    <w:p w14:paraId="5CB3AAFB" w14:textId="77777777" w:rsidR="005F433F" w:rsidRDefault="005F433F" w:rsidP="005F433F">
      <w:r>
        <w:t>and second, by means of radiative losses from the exposed surface of the part denoted as $Q_r$ in~\eqref{eq_thermal}.</w:t>
      </w:r>
    </w:p>
    <w:p w14:paraId="73B335DF" w14:textId="77777777" w:rsidR="005F433F" w:rsidRDefault="005F433F" w:rsidP="005F433F">
      <w:r>
        <w:t>The radiative heat flux, $Q_r$ is modeled using the Stefan-Boltzmann law i.e., $Q_r=\sigma\epsilon(T^4-T_a^4)$, where</w:t>
      </w:r>
    </w:p>
    <w:p w14:paraId="3D26B249" w14:textId="77777777" w:rsidR="005F433F" w:rsidRDefault="005F433F" w:rsidP="005F433F">
      <w:r>
        <w:t>$\sigma$, $\epsilon$, and $T_a$ denote the Stefan-Boltzmann constant, emissivity of the top surface, and the ambient</w:t>
      </w:r>
    </w:p>
    <w:p w14:paraId="1092612E" w14:textId="46A91221" w:rsidR="005F433F" w:rsidRDefault="005F433F" w:rsidP="005F433F">
      <w:r>
        <w:t xml:space="preserve">temperature respectively. Note that convective losses are not considered since the manufacturing process </w:t>
      </w:r>
      <w:ins w:id="93" w:author="Mahadevan, Sankaran" w:date="2019-01-30T16:50:00Z">
        <w:r w:rsidR="00E27A8C">
          <w:t xml:space="preserve">is assumed to be </w:t>
        </w:r>
      </w:ins>
    </w:p>
    <w:p w14:paraId="5AA6E033" w14:textId="355873AE" w:rsidR="005F433F" w:rsidRDefault="005F433F" w:rsidP="005F433F">
      <w:r>
        <w:t xml:space="preserve">carried out in vacuum. As discussed later in Section~\ref{sec:results}, the </w:t>
      </w:r>
      <w:ins w:id="94" w:author="Mahadevan, Sankaran" w:date="2019-01-30T16:50:00Z">
        <w:r w:rsidR="00E27A8C">
          <w:t xml:space="preserve">laser </w:t>
        </w:r>
      </w:ins>
      <w:r>
        <w:t xml:space="preserve">beam power~($P$), scan speed~($v$), and </w:t>
      </w:r>
    </w:p>
    <w:p w14:paraId="4EF3F119" w14:textId="77777777" w:rsidR="005F433F" w:rsidRDefault="005F433F" w:rsidP="005F433F">
      <w:r>
        <w:t>pre-heat temperature of the powder bed~($\theta_0$) are considered as process control parameters~($\bm{\theta_p}$)</w:t>
      </w:r>
    </w:p>
    <w:p w14:paraId="7F752D7C" w14:textId="77777777" w:rsidR="005F433F" w:rsidRDefault="005F433F" w:rsidP="005F433F">
      <w:r>
        <w:t>in our analysis using the surrogate model. The temperature history of the part determined using the thermal model</w:t>
      </w:r>
    </w:p>
    <w:p w14:paraId="4D5EF358" w14:textId="77777777" w:rsidR="005F433F" w:rsidRDefault="005F433F" w:rsidP="005F433F">
      <w:r>
        <w:t xml:space="preserve">is used as an input to the mechanical model (one way coupling) to compute residual stress in the AM part as </w:t>
      </w:r>
    </w:p>
    <w:p w14:paraId="4EAA5634" w14:textId="77777777" w:rsidR="005F433F" w:rsidRDefault="005F433F" w:rsidP="005F433F">
      <w:r>
        <w:t xml:space="preserve">discussed in the following section. </w:t>
      </w:r>
    </w:p>
    <w:p w14:paraId="77B9DD8E" w14:textId="77777777" w:rsidR="005F433F" w:rsidRDefault="005F433F" w:rsidP="005F433F"/>
    <w:p w14:paraId="30759A88" w14:textId="77777777" w:rsidR="005F433F" w:rsidRDefault="005F433F" w:rsidP="005F433F">
      <w:r>
        <w:t>\subsection{Mechanical Model}</w:t>
      </w:r>
    </w:p>
    <w:p w14:paraId="2AB61652" w14:textId="77777777" w:rsidR="005F433F" w:rsidRDefault="005F433F" w:rsidP="005F433F">
      <w:r>
        <w:t>\label{sub:mech}</w:t>
      </w:r>
    </w:p>
    <w:p w14:paraId="26830322" w14:textId="77777777" w:rsidR="005F433F" w:rsidRDefault="005F433F" w:rsidP="005F433F"/>
    <w:p w14:paraId="0B1C03CD" w14:textId="77777777" w:rsidR="005F433F" w:rsidRDefault="005F433F" w:rsidP="005F433F">
      <w:r>
        <w:t>The governing equation for structural analysis \cite{Megahed:2016} is given by:</w:t>
      </w:r>
    </w:p>
    <w:p w14:paraId="4CCA77C9" w14:textId="77777777" w:rsidR="005F433F" w:rsidRDefault="005F433F" w:rsidP="005F433F">
      <w:r>
        <w:t>%</w:t>
      </w:r>
    </w:p>
    <w:p w14:paraId="0E622939" w14:textId="77777777" w:rsidR="005F433F" w:rsidRDefault="005F433F" w:rsidP="005F433F">
      <w:r>
        <w:t>\begin{equation}\label{eq_mechanical}</w:t>
      </w:r>
    </w:p>
    <w:p w14:paraId="66D422F5" w14:textId="77777777" w:rsidR="005F433F" w:rsidRDefault="005F433F" w:rsidP="005F433F">
      <w:r>
        <w:t>\nabla \cdot \mat{\sigma}+f = 0</w:t>
      </w:r>
    </w:p>
    <w:p w14:paraId="734DF422" w14:textId="77777777" w:rsidR="005F433F" w:rsidRDefault="005F433F" w:rsidP="005F433F">
      <w:r>
        <w:t>\end{equation}</w:t>
      </w:r>
    </w:p>
    <w:p w14:paraId="109BA21B" w14:textId="77777777" w:rsidR="005F433F" w:rsidRDefault="005F433F" w:rsidP="005F433F">
      <w:r>
        <w:t>%</w:t>
      </w:r>
    </w:p>
    <w:p w14:paraId="3DA6B30F" w14:textId="77777777" w:rsidR="005F433F" w:rsidRDefault="005F433F" w:rsidP="005F433F">
      <w:r>
        <w:t>where $\sigma$ and $f$ denote the stress tensor and the internal forces respectively. From Hooke's law, the stress</w:t>
      </w:r>
    </w:p>
    <w:p w14:paraId="3F302AB4" w14:textId="77777777" w:rsidR="005F433F" w:rsidRDefault="005F433F" w:rsidP="005F433F">
      <w:r>
        <w:t>tensor ($\mat{\sigma}$) is proportional to the total strain~($\epsilon^T$). Material stiffness tensor, $\mat{C}$ is the</w:t>
      </w:r>
    </w:p>
    <w:p w14:paraId="35E31694" w14:textId="77777777" w:rsidR="005F433F" w:rsidRDefault="005F433F" w:rsidP="005F433F">
      <w:r>
        <w:t>proportionality constant. The constitutive relationship is given as follows:</w:t>
      </w:r>
    </w:p>
    <w:p w14:paraId="63E607C7" w14:textId="77777777" w:rsidR="005F433F" w:rsidRDefault="005F433F" w:rsidP="005F433F">
      <w:r>
        <w:t>%</w:t>
      </w:r>
    </w:p>
    <w:p w14:paraId="0AC5393C" w14:textId="77777777" w:rsidR="005F433F" w:rsidRDefault="005F433F" w:rsidP="005F433F">
      <w:r>
        <w:t>\be</w:t>
      </w:r>
    </w:p>
    <w:p w14:paraId="4B316167" w14:textId="77777777" w:rsidR="005F433F" w:rsidRDefault="005F433F" w:rsidP="005F433F">
      <w:r>
        <w:t>\mat{\sigma} = \mat{C}\epsilon^T</w:t>
      </w:r>
    </w:p>
    <w:p w14:paraId="40728582" w14:textId="77777777" w:rsidR="005F433F" w:rsidRDefault="005F433F" w:rsidP="005F433F">
      <w:r>
        <w:t>\ee</w:t>
      </w:r>
    </w:p>
    <w:p w14:paraId="0478A4F2" w14:textId="77777777" w:rsidR="005F433F" w:rsidRDefault="005F433F" w:rsidP="005F433F">
      <w:r>
        <w:t>%</w:t>
      </w:r>
    </w:p>
    <w:p w14:paraId="235C8DCA" w14:textId="77777777" w:rsidR="005F433F" w:rsidRDefault="005F433F" w:rsidP="005F433F">
      <w:r>
        <w:t xml:space="preserve">where $\epsilon^T = \epsilon^e + \epsilon^p+ \epsilon^t$; $\epsilon^e$, $\epsilon^p$, and $\epsilon^t$ denote elastic, </w:t>
      </w:r>
    </w:p>
    <w:p w14:paraId="30B848DD" w14:textId="77777777" w:rsidR="005F433F" w:rsidRDefault="005F433F" w:rsidP="005F433F">
      <w:r>
        <w:t xml:space="preserve">plastic, and thermal strains respectively. The plastic strain is modeled by considering elastic </w:t>
      </w:r>
    </w:p>
    <w:p w14:paraId="28D00EE4" w14:textId="77777777" w:rsidR="005F433F" w:rsidRDefault="005F433F" w:rsidP="005F433F">
      <w:r>
        <w:t xml:space="preserve">perfectly-plastic~\cite{Zhao:2015} condition in the model. Thermal strain is calculated  from the thermal expansion </w:t>
      </w:r>
    </w:p>
    <w:p w14:paraId="50D81B0B" w14:textId="77777777" w:rsidR="005F433F" w:rsidRDefault="005F433F" w:rsidP="005F433F">
      <w:r>
        <w:t>constitutive relationship: $\varepsilon^T = \alpha_{t}\Delta T$, where $\alpha_t $ is the thermal expansion coefficient.</w:t>
      </w:r>
    </w:p>
    <w:p w14:paraId="0D924326" w14:textId="77777777" w:rsidR="005F433F" w:rsidRDefault="005F433F" w:rsidP="005F433F">
      <w:r>
        <w:t>The boundary surfaces in the X-direction and Y-direction are constrained in the x-</w:t>
      </w:r>
    </w:p>
    <w:p w14:paraId="3F26CD97" w14:textId="77777777" w:rsidR="005F433F" w:rsidRDefault="005F433F" w:rsidP="005F433F">
      <w:r>
        <w:t>coordinates and y-coordinates respectively. The bottom surface is considered fixed in all coordinates.</w:t>
      </w:r>
    </w:p>
    <w:p w14:paraId="4EA9E9F4" w14:textId="77777777" w:rsidR="005F433F" w:rsidRDefault="005F433F" w:rsidP="005F433F">
      <w:r>
        <w:t>Temperature history at each node, obtained using the thermal model in~\ref{sub:thermal}, is used to</w:t>
      </w:r>
    </w:p>
    <w:p w14:paraId="67811625" w14:textId="77777777" w:rsidR="005F433F" w:rsidRDefault="005F433F" w:rsidP="005F433F">
      <w:r>
        <w:t>compute the strain tensor, $\sigma$. Hence, the mechanical model is dependent on the thermal response</w:t>
      </w:r>
    </w:p>
    <w:p w14:paraId="5E3B87D8" w14:textId="5F294ABD" w:rsidR="005F433F" w:rsidRDefault="005F433F" w:rsidP="005F433F">
      <w:r>
        <w:t>of the part but</w:t>
      </w:r>
      <w:ins w:id="95" w:author="Mahadevan, Sankaran" w:date="2019-01-30T16:51:00Z">
        <w:r w:rsidR="00202768">
          <w:t xml:space="preserve"> not</w:t>
        </w:r>
      </w:ins>
      <w:r>
        <w:t xml:space="preserve"> vice versa. The coupling between the two model</w:t>
      </w:r>
      <w:ins w:id="96" w:author="Mahadevan, Sankaran" w:date="2019-01-30T16:51:00Z">
        <w:r w:rsidR="006111DE">
          <w:t>s</w:t>
        </w:r>
      </w:ins>
      <w:r>
        <w:t xml:space="preserve"> is therefore regarded as \textit{one-way}</w:t>
      </w:r>
    </w:p>
    <w:p w14:paraId="2CD753B8" w14:textId="4E250AD4" w:rsidR="005F433F" w:rsidRDefault="005F433F" w:rsidP="005F433F">
      <w:r>
        <w:t xml:space="preserve">or \textit{weak}~\cite{Debroy:2017}. Weak coupling between the models </w:t>
      </w:r>
      <w:ins w:id="97" w:author="Mahadevan, Sankaran" w:date="2019-01-30T16:52:00Z">
        <w:r w:rsidR="006111DE">
          <w:t xml:space="preserve">is </w:t>
        </w:r>
      </w:ins>
      <w:r>
        <w:t>essentially considered due to the fact</w:t>
      </w:r>
    </w:p>
    <w:p w14:paraId="5BB3830C" w14:textId="77777777" w:rsidR="005F433F" w:rsidRDefault="005F433F" w:rsidP="005F433F">
      <w:r>
        <w:t>that a strong coupling would be computationally expensive. The von Mises stress at the end of the cooling process</w:t>
      </w:r>
    </w:p>
    <w:p w14:paraId="10B74EF6" w14:textId="214B3119" w:rsidR="005F433F" w:rsidRDefault="005F433F" w:rsidP="005F433F">
      <w:r>
        <w:t>is considered as the residual stress in the AM part.</w:t>
      </w:r>
      <w:bookmarkStart w:id="98" w:name="_GoBack"/>
      <w:bookmarkEnd w:id="98"/>
      <w:r>
        <w:t xml:space="preserve"> It is considered as the </w:t>
      </w:r>
      <w:ins w:id="99" w:author="Mahadevan, Sankaran" w:date="2019-01-30T16:52:00Z">
        <w:r w:rsidR="006111DE">
          <w:t xml:space="preserve">output </w:t>
        </w:r>
      </w:ins>
      <w:r>
        <w:t xml:space="preserve">quantity of interest~(QoI) in our analysis for </w:t>
      </w:r>
    </w:p>
    <w:p w14:paraId="635CE08C" w14:textId="77777777" w:rsidR="005F433F" w:rsidRDefault="005F433F" w:rsidP="005F433F">
      <w:r>
        <w:t>demonstrating the methodology proposed earlier in Section~\ref{sec:method}. The stress contours are illustrated</w:t>
      </w:r>
    </w:p>
    <w:p w14:paraId="7D1F4900" w14:textId="77777777" w:rsidR="005F433F" w:rsidRDefault="005F433F" w:rsidP="005F433F">
      <w:r>
        <w:t xml:space="preserve">in Figure~\ref{fig:subSmises} </w:t>
      </w:r>
    </w:p>
    <w:p w14:paraId="344085A7" w14:textId="77777777" w:rsidR="005F433F" w:rsidRDefault="005F433F" w:rsidP="005F433F">
      <w:r>
        <w:t>%</w:t>
      </w:r>
    </w:p>
    <w:p w14:paraId="2A542CDD" w14:textId="77777777" w:rsidR="005F433F" w:rsidRDefault="005F433F" w:rsidP="005F433F">
      <w:r>
        <w:t>\begin{figure}[htbp]</w:t>
      </w:r>
    </w:p>
    <w:p w14:paraId="7A49E1EA" w14:textId="77777777" w:rsidR="005F433F" w:rsidRDefault="005F433F" w:rsidP="005F433F">
      <w:r>
        <w:lastRenderedPageBreak/>
        <w:t>\begin{center}</w:t>
      </w:r>
    </w:p>
    <w:p w14:paraId="7F6CC0B8" w14:textId="77777777" w:rsidR="005F433F" w:rsidRDefault="005F433F" w:rsidP="005F433F">
      <w:r>
        <w:t xml:space="preserve">\includegraphics[width=0.6\textwidth]{./Figures/SMisesNom} </w:t>
      </w:r>
    </w:p>
    <w:p w14:paraId="0A2A56A5" w14:textId="77777777" w:rsidR="005F433F" w:rsidRDefault="005F433F" w:rsidP="005F433F">
      <w:r>
        <w:t>\end{center}</w:t>
      </w:r>
    </w:p>
    <w:p w14:paraId="154ABEE7" w14:textId="77777777" w:rsidR="005F433F" w:rsidRDefault="005F433F" w:rsidP="005F433F">
      <w:r>
        <w:t>\caption{von Mises stress contours in the x-z plane passing through the center of the part after it has cooled</w:t>
      </w:r>
    </w:p>
    <w:p w14:paraId="6F8A57EA" w14:textId="77777777" w:rsidR="005F433F" w:rsidRDefault="005F433F" w:rsidP="005F433F">
      <w:r>
        <w:t>down to the ambient temperature.}</w:t>
      </w:r>
    </w:p>
    <w:p w14:paraId="295BAE76" w14:textId="77777777" w:rsidR="005F433F" w:rsidRDefault="005F433F" w:rsidP="005F433F">
      <w:r>
        <w:t>\label{fig:subSmises}</w:t>
      </w:r>
    </w:p>
    <w:p w14:paraId="3D40A17C" w14:textId="77777777" w:rsidR="005F433F" w:rsidRDefault="005F433F" w:rsidP="005F433F">
      <w:r>
        <w:t>\end{figure}</w:t>
      </w:r>
    </w:p>
    <w:p w14:paraId="737FE9DC" w14:textId="77777777" w:rsidR="005F433F" w:rsidRDefault="005F433F" w:rsidP="005F433F">
      <w:r>
        <w:t>%</w:t>
      </w:r>
    </w:p>
    <w:p w14:paraId="0D3B98A2" w14:textId="77777777" w:rsidR="005F433F" w:rsidRDefault="005F433F" w:rsidP="005F433F">
      <w:r>
        <w:t>The contour plot in Figure~\ref{fig:subSmises} clearly indicates that the residual stress in the part attains higher</w:t>
      </w:r>
    </w:p>
    <w:p w14:paraId="425B2E22" w14:textId="77777777" w:rsidR="005F433F" w:rsidRDefault="005F433F" w:rsidP="005F433F">
      <w:r>
        <w:t>values near the top surface and diminishes quickly along the depth of the part. It can thus be said that thermal</w:t>
      </w:r>
    </w:p>
    <w:p w14:paraId="3F05996E" w14:textId="77777777" w:rsidR="005F433F" w:rsidRDefault="005F433F" w:rsidP="005F433F">
      <w:r>
        <w:t xml:space="preserve">strain due to the applied heat flux is the dominant contributor to the residual stress in the present set-up. </w:t>
      </w:r>
    </w:p>
    <w:p w14:paraId="54DBEAF3" w14:textId="77777777" w:rsidR="005F433F" w:rsidRDefault="005F433F" w:rsidP="005F433F"/>
    <w:p w14:paraId="13D14BE4" w14:textId="7E1D3C81" w:rsidR="005F433F" w:rsidRDefault="005F433F" w:rsidP="005F433F">
      <w:r>
        <w:t xml:space="preserve">Simulations </w:t>
      </w:r>
      <w:ins w:id="100" w:author="Mahadevan, Sankaran" w:date="2019-01-30T16:53:00Z">
        <w:r w:rsidR="006D5AF4">
          <w:t xml:space="preserve">are </w:t>
        </w:r>
      </w:ins>
      <w:r>
        <w:t xml:space="preserve">performed on a workstation with a system configuration: Intel~Core~i7-4790~CPU, </w:t>
      </w:r>
    </w:p>
    <w:p w14:paraId="5F59149C" w14:textId="221F2A2B" w:rsidR="005F433F" w:rsidRDefault="005F433F" w:rsidP="005F433F">
      <w:r>
        <w:t xml:space="preserve">3.60 GHz with 16GB RAM. It </w:t>
      </w:r>
      <w:ins w:id="101" w:author="Mahadevan, Sankaran" w:date="2019-01-30T16:53:00Z">
        <w:r w:rsidR="006D5AF4">
          <w:t xml:space="preserve">is </w:t>
        </w:r>
      </w:ins>
      <w:r>
        <w:t xml:space="preserve">observed that on average the thermal model </w:t>
      </w:r>
      <w:ins w:id="102" w:author="Mahadevan, Sankaran" w:date="2019-01-30T16:53:00Z">
        <w:r w:rsidR="006D5AF4">
          <w:t xml:space="preserve">takes </w:t>
        </w:r>
      </w:ins>
      <w:r>
        <w:t>20 minutes</w:t>
      </w:r>
      <w:ins w:id="103" w:author="Mahadevan, Sankaran" w:date="2019-01-30T16:53:00Z">
        <w:r w:rsidR="006D5AF4">
          <w:t xml:space="preserve"> to complete a run,</w:t>
        </w:r>
      </w:ins>
      <w:r>
        <w:t xml:space="preserve"> and the</w:t>
      </w:r>
    </w:p>
    <w:p w14:paraId="77789A02" w14:textId="20A16C1F" w:rsidR="005F433F" w:rsidRDefault="005F433F" w:rsidP="005F433F">
      <w:r>
        <w:t xml:space="preserve">mechanical model </w:t>
      </w:r>
      <w:ins w:id="104" w:author="Mahadevan, Sankaran" w:date="2019-01-30T16:53:00Z">
        <w:r w:rsidR="006D5AF4">
          <w:t xml:space="preserve">takes </w:t>
        </w:r>
      </w:ins>
      <w:r>
        <w:t>10 minutes. Note, however, that the simulation duration depends on the choice of</w:t>
      </w:r>
    </w:p>
    <w:p w14:paraId="7388FCEB" w14:textId="4FC9082A" w:rsidR="005F433F" w:rsidRDefault="005F433F" w:rsidP="005F433F">
      <w:r>
        <w:t xml:space="preserve">values for the set of inputs.  </w:t>
      </w:r>
    </w:p>
    <w:p w14:paraId="695BB722" w14:textId="77777777" w:rsidR="005F433F" w:rsidRDefault="005F433F" w:rsidP="005F433F"/>
    <w:p w14:paraId="22BE56D9" w14:textId="77777777" w:rsidR="00421873" w:rsidRDefault="00421873" w:rsidP="00421873"/>
    <w:p w14:paraId="6E4B16C3" w14:textId="40F24F1E" w:rsidR="005F433F" w:rsidRDefault="005F433F" w:rsidP="00421873">
      <w:r>
        <w:t>%%%  RESULTS</w:t>
      </w:r>
    </w:p>
    <w:p w14:paraId="2B8FA67A" w14:textId="77777777" w:rsidR="005F433F" w:rsidRDefault="005F433F" w:rsidP="00421873"/>
    <w:p w14:paraId="60C3FBCD" w14:textId="77777777" w:rsidR="002865A3" w:rsidRDefault="002865A3" w:rsidP="002865A3">
      <w:r>
        <w:t>\section{Results}</w:t>
      </w:r>
    </w:p>
    <w:p w14:paraId="599FE068" w14:textId="77777777" w:rsidR="002865A3" w:rsidRDefault="002865A3" w:rsidP="002865A3">
      <w:r>
        <w:t>\label{sec:results}</w:t>
      </w:r>
    </w:p>
    <w:p w14:paraId="6570D610" w14:textId="77777777" w:rsidR="002865A3" w:rsidRDefault="002865A3" w:rsidP="002865A3"/>
    <w:p w14:paraId="34D10D50" w14:textId="6BBD9316" w:rsidR="002865A3" w:rsidRDefault="002865A3" w:rsidP="002865A3">
      <w:r>
        <w:t xml:space="preserve">In this section, we provide relevant details pertaining to the construction of the surrogate </w:t>
      </w:r>
      <w:ins w:id="105" w:author="Mahadevan, Sankaran" w:date="2019-01-30T17:16:00Z">
        <w:r w:rsidR="007248B3">
          <w:t xml:space="preserve">model to predict </w:t>
        </w:r>
      </w:ins>
      <w:r>
        <w:t xml:space="preserve">the field </w:t>
      </w:r>
      <w:ins w:id="106" w:author="Mahadevan, Sankaran" w:date="2019-01-30T17:16:00Z">
        <w:r w:rsidR="00CD1EF0">
          <w:t xml:space="preserve">quantity </w:t>
        </w:r>
      </w:ins>
      <w:r>
        <w:t>of interest, i.e. the</w:t>
      </w:r>
    </w:p>
    <w:p w14:paraId="52F8864F" w14:textId="77777777" w:rsidR="002865A3" w:rsidRDefault="002865A3" w:rsidP="002865A3">
      <w:r>
        <w:t>residual stress in the AM part cross-section using the PCAS method in~\ref{sub:surr}. The surrogate is used to map</w:t>
      </w:r>
    </w:p>
    <w:p w14:paraId="23457325" w14:textId="77777777" w:rsidR="002865A3" w:rsidRDefault="002865A3" w:rsidP="002865A3">
      <w:r>
        <w:t>the process control parameters and the material properties to the residual stress field. The computational efficiency</w:t>
      </w:r>
    </w:p>
    <w:p w14:paraId="3A5F223E" w14:textId="77777777" w:rsidR="002865A3" w:rsidRDefault="002865A3" w:rsidP="002865A3">
      <w:r>
        <w:t>enabled by the surrogate is exploited to perform a global sensitivity analysis of the inputs in~\ref{sub:gsa}. Finally, the</w:t>
      </w:r>
    </w:p>
    <w:p w14:paraId="6EB16928" w14:textId="77777777" w:rsidR="002865A3" w:rsidRDefault="002865A3" w:rsidP="002865A3">
      <w:r>
        <w:t>surrogate is used for reliability prediction for the AM part by estimating the probability of failure based on residual stress</w:t>
      </w:r>
    </w:p>
    <w:p w14:paraId="271C0C0F" w14:textId="77777777" w:rsidR="002865A3" w:rsidRDefault="002865A3" w:rsidP="002865A3">
      <w:r>
        <w:t>in~\ref{sub:reliability}.</w:t>
      </w:r>
    </w:p>
    <w:p w14:paraId="7A075DE8" w14:textId="77777777" w:rsidR="002865A3" w:rsidRDefault="002865A3" w:rsidP="002865A3"/>
    <w:p w14:paraId="07AA91E8" w14:textId="77777777" w:rsidR="002865A3" w:rsidRDefault="002865A3" w:rsidP="002865A3">
      <w:r>
        <w:t>\subsection{Surrogate Model}</w:t>
      </w:r>
    </w:p>
    <w:p w14:paraId="35AC383D" w14:textId="77777777" w:rsidR="002865A3" w:rsidRDefault="002865A3" w:rsidP="002865A3">
      <w:r>
        <w:t>\label{sub:surr}</w:t>
      </w:r>
    </w:p>
    <w:p w14:paraId="2AF65686" w14:textId="77777777" w:rsidR="002865A3" w:rsidRDefault="002865A3" w:rsidP="002865A3"/>
    <w:p w14:paraId="47622EC4" w14:textId="77777777" w:rsidR="002865A3" w:rsidRDefault="002865A3" w:rsidP="002865A3">
      <w:r>
        <w:t xml:space="preserve">A surrogate model is constructed for the residual stress field at the cross-section of the part </w:t>
      </w:r>
    </w:p>
    <w:p w14:paraId="1CA8F81C" w14:textId="77777777" w:rsidR="002865A3" w:rsidRDefault="002865A3" w:rsidP="002865A3">
      <w:r>
        <w:t>(x-z plane in Figure~\ref{fig:PartwMesh}) passing through its center. We will refer to this plane</w:t>
      </w:r>
    </w:p>
    <w:p w14:paraId="19431B06" w14:textId="77777777" w:rsidR="002865A3" w:rsidRDefault="002865A3" w:rsidP="002865A3">
      <w:r>
        <w:lastRenderedPageBreak/>
        <w:t>as x$^c$-z$^c$ in the remainder of this paper. The surrogate maps three sets of</w:t>
      </w:r>
    </w:p>
    <w:p w14:paraId="3E706848" w14:textId="77777777" w:rsidR="002865A3" w:rsidRDefault="002865A3" w:rsidP="002865A3">
      <w:r>
        <w:t>parameters, namely, the process control parameters~($\bm{\theta_P}$), mechanical properties~($\bm{\theta_M}$),</w:t>
      </w:r>
    </w:p>
    <w:p w14:paraId="795D6759" w14:textId="77777777" w:rsidR="002865A3" w:rsidRDefault="002865A3" w:rsidP="002865A3">
      <w:r>
        <w:t>and thermal properties~($\bm{\theta_T}$) to the stress field. The set of process control parameters includes</w:t>
      </w:r>
    </w:p>
    <w:p w14:paraId="0F52AF54" w14:textId="77777777" w:rsidR="002865A3" w:rsidRDefault="002865A3" w:rsidP="002865A3">
      <w:r>
        <w:t>the beam power~($P$), scan speed~($v$), and the pre-heat temperature~($T_0$). Mechanical properties</w:t>
      </w:r>
    </w:p>
    <w:p w14:paraId="721CF5DD" w14:textId="77777777" w:rsidR="002865A3" w:rsidRDefault="002865A3" w:rsidP="002865A3">
      <w:r>
        <w:t xml:space="preserve">include the yield strength~($Y$), the elastic modulus~($E$), and the bulk density~($\rho$). Thermal </w:t>
      </w:r>
    </w:p>
    <w:p w14:paraId="5C112302" w14:textId="77777777" w:rsidR="002865A3" w:rsidRDefault="002865A3" w:rsidP="002865A3">
      <w:r>
        <w:t>properties include specific heat~($C_p$) and bulk thermal conductivity~($\kappa$). Note that $C_p$ and $\kappa$</w:t>
      </w:r>
    </w:p>
    <w:p w14:paraId="1878EA28" w14:textId="77777777" w:rsidR="002865A3" w:rsidRDefault="002865A3" w:rsidP="002865A3">
      <w:r>
        <w:t>are considered to be functions of the local temperature, $T$. Specifically, a polynomial of degree 2 was fit</w:t>
      </w:r>
    </w:p>
    <w:p w14:paraId="71BBBF9E" w14:textId="77777777" w:rsidR="002865A3" w:rsidRDefault="002865A3" w:rsidP="002865A3">
      <w:r>
        <w:t xml:space="preserve">to a set of data pertaining to the variation of $C_p$ and $\kappa$ with temperature (20~K--1655~K), </w:t>
      </w:r>
    </w:p>
    <w:p w14:paraId="4AB30E5A" w14:textId="77777777" w:rsidR="002865A3" w:rsidRDefault="002865A3" w:rsidP="002865A3">
      <w:r>
        <w:t>provided in~\cite{Fu:2014} as shown in Figure~\ref{fig:Cp_kappa}.</w:t>
      </w:r>
    </w:p>
    <w:p w14:paraId="523A7992" w14:textId="77777777" w:rsidR="002865A3" w:rsidRDefault="002865A3" w:rsidP="002865A3">
      <w:r>
        <w:t>%</w:t>
      </w:r>
    </w:p>
    <w:p w14:paraId="2856BEF1" w14:textId="77777777" w:rsidR="002865A3" w:rsidRDefault="002865A3" w:rsidP="002865A3">
      <w:r>
        <w:t>\begin{figure}[htbp]</w:t>
      </w:r>
    </w:p>
    <w:p w14:paraId="22E7E26B" w14:textId="77777777" w:rsidR="002865A3" w:rsidRDefault="002865A3" w:rsidP="002865A3">
      <w:r>
        <w:t>\begin{center}</w:t>
      </w:r>
    </w:p>
    <w:p w14:paraId="34E5E58F" w14:textId="77777777" w:rsidR="002865A3" w:rsidRDefault="002865A3" w:rsidP="002865A3">
      <w:r>
        <w:t>\includegraphics[width=0.42\textwidth]{./Figures/cp_fit}</w:t>
      </w:r>
    </w:p>
    <w:p w14:paraId="72A46BBF" w14:textId="77777777" w:rsidR="002865A3" w:rsidRDefault="002865A3" w:rsidP="002865A3">
      <w:r>
        <w:t>\includegraphics[width=0.42\textwidth]{./Figures/kappa_fit}</w:t>
      </w:r>
    </w:p>
    <w:p w14:paraId="28C6858F" w14:textId="77777777" w:rsidR="002865A3" w:rsidRDefault="002865A3" w:rsidP="002865A3">
      <w:r>
        <w:t>\end{center}</w:t>
      </w:r>
    </w:p>
    <w:p w14:paraId="62FE8C80" w14:textId="77777777" w:rsidR="002865A3" w:rsidRDefault="002865A3" w:rsidP="002865A3">
      <w:r>
        <w:t>\caption{A second degree polynomial fit to specific heat~($C_p$), and thermal conductivity~($\kappa$) data</w:t>
      </w:r>
    </w:p>
    <w:p w14:paraId="5A60E443" w14:textId="77777777" w:rsidR="002865A3" w:rsidRDefault="002865A3" w:rsidP="002865A3">
      <w:r>
        <w:t>for a temperature range, [20,1655](K). Note that the data provided in~\cite{Fu:2014} was used to determine</w:t>
      </w:r>
    </w:p>
    <w:p w14:paraId="5221CF68" w14:textId="77777777" w:rsidR="002865A3" w:rsidRDefault="002865A3" w:rsidP="002865A3">
      <w:r>
        <w:t>the coefficients of the regression fit.}</w:t>
      </w:r>
    </w:p>
    <w:p w14:paraId="761EA64A" w14:textId="77777777" w:rsidR="002865A3" w:rsidRDefault="002865A3" w:rsidP="002865A3">
      <w:r>
        <w:t>\label{fig:Cp_kappa}</w:t>
      </w:r>
    </w:p>
    <w:p w14:paraId="10DE591A" w14:textId="77777777" w:rsidR="002865A3" w:rsidRDefault="002865A3" w:rsidP="002865A3">
      <w:r>
        <w:t>\end{figure}</w:t>
      </w:r>
    </w:p>
    <w:p w14:paraId="3D0CE36E" w14:textId="77777777" w:rsidR="002865A3" w:rsidRDefault="002865A3" w:rsidP="002865A3">
      <w:r>
        <w:t>%</w:t>
      </w:r>
    </w:p>
    <w:p w14:paraId="327DDA83" w14:textId="77777777" w:rsidR="002865A3" w:rsidRDefault="002865A3" w:rsidP="002865A3">
      <w:r>
        <w:t>Hence, a total of 12 parameters~($\bm{\theta}$) are mapped to the stress field including coefficients of the polynomial fits</w:t>
      </w:r>
    </w:p>
    <w:p w14:paraId="2134AE7B" w14:textId="77777777" w:rsidR="002865A3" w:rsidRDefault="002865A3" w:rsidP="002865A3">
      <w:r>
        <w:t xml:space="preserve">corresponding to $C_p$ and $\kappa$. A uniform prior: $[0.9\bm{\theta}^\ast, 1.1\bm{\theta}^\ast]$, </w:t>
      </w:r>
    </w:p>
    <w:p w14:paraId="7D1664D2" w14:textId="77777777" w:rsidR="002865A3" w:rsidRDefault="002865A3" w:rsidP="002865A3">
      <w:r>
        <w:t>where $\bm{\theta}^\ast$ denotes a vector of nominal values,</w:t>
      </w:r>
    </w:p>
    <w:p w14:paraId="5F26B8B5" w14:textId="794045E1" w:rsidR="002865A3" w:rsidRDefault="00787547" w:rsidP="002865A3">
      <w:ins w:id="107" w:author="Mahadevan, Sankaran" w:date="2019-01-30T17:17:00Z">
        <w:r>
          <w:t xml:space="preserve">is </w:t>
        </w:r>
      </w:ins>
      <w:r w:rsidR="002865A3">
        <w:t>considered for each parameter. Nominal values of the mechanical properties: $Y$, $E$, and $\rho$ are provided</w:t>
      </w:r>
    </w:p>
    <w:p w14:paraId="6B88F1A9" w14:textId="77777777" w:rsidR="002865A3" w:rsidRDefault="002865A3" w:rsidP="002865A3">
      <w:r>
        <w:t>in Table~\ref{tab:matProp}. Nominal values of the process control parameters and temperature coefficients for</w:t>
      </w:r>
    </w:p>
    <w:p w14:paraId="7FABCE89" w14:textId="77777777" w:rsidR="002865A3" w:rsidRDefault="002865A3" w:rsidP="002865A3">
      <w:r>
        <w:t>the thermal properties are provided in Table~\ref{tab:remain}.</w:t>
      </w:r>
    </w:p>
    <w:p w14:paraId="7D1F5E91" w14:textId="77777777" w:rsidR="002865A3" w:rsidRDefault="002865A3" w:rsidP="002865A3">
      <w:r>
        <w:t>%</w:t>
      </w:r>
    </w:p>
    <w:p w14:paraId="377BEA2C" w14:textId="77777777" w:rsidR="002865A3" w:rsidRDefault="002865A3" w:rsidP="002865A3">
      <w:r>
        <w:t>\begin{table}[htbp]</w:t>
      </w:r>
    </w:p>
    <w:p w14:paraId="27D35973" w14:textId="77777777" w:rsidR="002865A3" w:rsidRDefault="002865A3" w:rsidP="002865A3">
      <w:r>
        <w:t>\centering</w:t>
      </w:r>
    </w:p>
    <w:p w14:paraId="721B64D8" w14:textId="77777777" w:rsidR="002865A3" w:rsidRDefault="002865A3" w:rsidP="002865A3">
      <w:r>
        <w:t>\caption{EBM process control parameters and temperature coefficients for $C_p$~($C_i$'s) and $\kappa$~($D_i$'s).}</w:t>
      </w:r>
    </w:p>
    <w:p w14:paraId="1FF8AB08" w14:textId="77777777" w:rsidR="002865A3" w:rsidRDefault="002865A3" w:rsidP="002865A3">
      <w:r>
        <w:t>\label{tab:remain}</w:t>
      </w:r>
    </w:p>
    <w:p w14:paraId="21C60F6D" w14:textId="77777777" w:rsidR="002865A3" w:rsidRDefault="002865A3" w:rsidP="002865A3">
      <w:r>
        <w:t>\vspace{1mm}</w:t>
      </w:r>
    </w:p>
    <w:p w14:paraId="464A80F2" w14:textId="77777777" w:rsidR="002865A3" w:rsidRDefault="002865A3" w:rsidP="002865A3">
      <w:r>
        <w:t>\begin{tabular}{ ll }</w:t>
      </w:r>
    </w:p>
    <w:p w14:paraId="33418E2B" w14:textId="77777777" w:rsidR="002865A3" w:rsidRDefault="002865A3" w:rsidP="002865A3">
      <w:r>
        <w:t>\toprule</w:t>
      </w:r>
    </w:p>
    <w:p w14:paraId="74F7E1AF" w14:textId="77777777" w:rsidR="002865A3" w:rsidRDefault="002865A3" w:rsidP="002865A3">
      <w:r>
        <w:lastRenderedPageBreak/>
        <w:t>Scan Speed, $v$~(mm/s) &amp; 500 \\</w:t>
      </w:r>
    </w:p>
    <w:p w14:paraId="6499DD26" w14:textId="77777777" w:rsidR="002865A3" w:rsidRDefault="002865A3" w:rsidP="002865A3">
      <w:r>
        <w:t>Beam Power, $P$~(W) &amp; 160 \\</w:t>
      </w:r>
    </w:p>
    <w:p w14:paraId="7DC5EE44" w14:textId="77777777" w:rsidR="002865A3" w:rsidRDefault="002865A3" w:rsidP="002865A3">
      <w:r>
        <w:t>Pre-heat Temperature, $T_0$~(C) &amp; 650 \\</w:t>
      </w:r>
    </w:p>
    <w:p w14:paraId="2D52A363" w14:textId="77777777" w:rsidR="002865A3" w:rsidRDefault="002865A3" w:rsidP="002865A3">
      <w:r>
        <w:t>Specific heat, $C_p$ = $C_0+C_1T+C_2T^2$~(J/kg/K) &amp; 540~($C_0$),0.43~($C_1$),$-3.2\times 10^{-5}$~($C_2$) \\</w:t>
      </w:r>
    </w:p>
    <w:p w14:paraId="5652CA08" w14:textId="77777777" w:rsidR="002865A3" w:rsidRDefault="002865A3" w:rsidP="002865A3">
      <w:r>
        <w:t>Thermal Conductivity, $\kappa$ = $D_0+D_1T+D_2T^2$~(W/m/K) &amp; 7.2~($D_0$),0.011~($D_1$),$1.4\times 10^{-6}$~($D_2$) \\</w:t>
      </w:r>
    </w:p>
    <w:p w14:paraId="411D702B" w14:textId="77777777" w:rsidR="002865A3" w:rsidRDefault="002865A3" w:rsidP="002865A3">
      <w:r>
        <w:t>\bottomrule</w:t>
      </w:r>
    </w:p>
    <w:p w14:paraId="2165049B" w14:textId="77777777" w:rsidR="002865A3" w:rsidRDefault="002865A3" w:rsidP="002865A3">
      <w:r>
        <w:t>\end{tabular}</w:t>
      </w:r>
    </w:p>
    <w:p w14:paraId="3B6E5FC3" w14:textId="77777777" w:rsidR="002865A3" w:rsidRDefault="002865A3" w:rsidP="002865A3">
      <w:r>
        <w:t>\end{table}</w:t>
      </w:r>
    </w:p>
    <w:p w14:paraId="145C9130" w14:textId="77777777" w:rsidR="002865A3" w:rsidRDefault="002865A3" w:rsidP="002865A3">
      <w:r>
        <w:t>%%%</w:t>
      </w:r>
    </w:p>
    <w:p w14:paraId="3E3A8DA5" w14:textId="77777777" w:rsidR="002865A3" w:rsidRDefault="002865A3" w:rsidP="002865A3"/>
    <w:p w14:paraId="6758B70D" w14:textId="31C5B409" w:rsidR="002865A3" w:rsidRDefault="002865A3" w:rsidP="002865A3">
      <w:r>
        <w:t xml:space="preserve">Residual stress </w:t>
      </w:r>
      <w:ins w:id="108" w:author="Mahadevan, Sankaran" w:date="2019-01-30T17:18:00Z">
        <w:r w:rsidR="006A05BB">
          <w:t xml:space="preserve">is </w:t>
        </w:r>
      </w:ins>
      <w:r>
        <w:t>computed at the x$^c$-z$^c$ plane for 20 pseudorandom samples in the 12-dimensional</w:t>
      </w:r>
    </w:p>
    <w:p w14:paraId="51734BD5" w14:textId="08989B4F" w:rsidR="002865A3" w:rsidRDefault="002865A3" w:rsidP="002865A3">
      <w:r>
        <w:t xml:space="preserve">input domain. Stress data </w:t>
      </w:r>
      <w:ins w:id="109" w:author="Mahadevan, Sankaran" w:date="2019-01-30T17:19:00Z">
        <w:r w:rsidR="006A05BB">
          <w:t xml:space="preserve">is </w:t>
        </w:r>
      </w:ins>
      <w:r>
        <w:t>simulated on a 2-dimensional non-uniform grid comprising 32 points along the</w:t>
      </w:r>
    </w:p>
    <w:p w14:paraId="4F31099D" w14:textId="77777777" w:rsidR="002865A3" w:rsidRDefault="002865A3" w:rsidP="002865A3">
      <w:r>
        <w:t>length~(x$^c$) and 14 points along the height~(z$^c$) as highlighted in Figure~\ref{fig:RS_comp}~(left).</w:t>
      </w:r>
    </w:p>
    <w:p w14:paraId="274AA0B5" w14:textId="77777777" w:rsidR="002865A3" w:rsidRDefault="002865A3" w:rsidP="002865A3">
      <w:r>
        <w:t xml:space="preserve">As mentioned earlier in Section~\ref{sec:model}, a </w:t>
      </w:r>
    </w:p>
    <w:p w14:paraId="7503FCF8" w14:textId="77777777" w:rsidR="002865A3" w:rsidRDefault="002865A3" w:rsidP="002865A3">
      <w:r>
        <w:t>finer mesh is used near the part surface since sharp thermal gradients lead to a larger amount of stress</w:t>
      </w:r>
    </w:p>
    <w:p w14:paraId="350C9F4B" w14:textId="77777777" w:rsidR="002865A3" w:rsidRDefault="002865A3" w:rsidP="002865A3">
      <w:r>
        <w:t>in this region as shown in Figures~\ref{fig:subSmises} and~\ref{fig:RS_comp}.  Following the flow diagram</w:t>
      </w:r>
    </w:p>
    <w:p w14:paraId="4047DAFC" w14:textId="77777777" w:rsidR="002865A3" w:rsidRDefault="002865A3" w:rsidP="002865A3">
      <w:r>
        <w:t>in Figure~\ref{fig:fd}, the first step involves a principal component analysis on the field data. For this purpose,</w:t>
      </w:r>
    </w:p>
    <w:p w14:paraId="1FA8CE1D" w14:textId="618AD79A" w:rsidR="002865A3" w:rsidRDefault="002865A3" w:rsidP="002865A3">
      <w:r>
        <w:t xml:space="preserve">the iterative PCA  algorithm~(Algorithm~\ref{alg:pca}) </w:t>
      </w:r>
      <w:ins w:id="110" w:author="Mahadevan, Sankaran" w:date="2019-01-30T17:19:00Z">
        <w:r w:rsidR="006A05BB">
          <w:t xml:space="preserve">is </w:t>
        </w:r>
      </w:ins>
      <w:r>
        <w:t xml:space="preserve">used. </w:t>
      </w:r>
    </w:p>
    <w:p w14:paraId="29F7FCD6" w14:textId="77777777" w:rsidR="002865A3" w:rsidRDefault="002865A3" w:rsidP="002865A3"/>
    <w:p w14:paraId="29AB7077" w14:textId="77777777" w:rsidR="002865A3" w:rsidRDefault="002865A3" w:rsidP="002865A3">
      <w:r>
        <w:t>In Figure~\ref{fig:pca}, we plot the reconstruction error, $\varepsilon_\mathcal{R}^\infty$ against the number of</w:t>
      </w:r>
    </w:p>
    <w:p w14:paraId="31064D17" w14:textId="77777777" w:rsidR="002865A3" w:rsidRDefault="002865A3" w:rsidP="002865A3">
      <w:r>
        <w:t xml:space="preserve">principal components, $K$. </w:t>
      </w:r>
    </w:p>
    <w:p w14:paraId="59C8263F" w14:textId="77777777" w:rsidR="002865A3" w:rsidRDefault="002865A3" w:rsidP="002865A3">
      <w:r>
        <w:t>%</w:t>
      </w:r>
    </w:p>
    <w:p w14:paraId="6E70363F" w14:textId="77777777" w:rsidR="002865A3" w:rsidRDefault="002865A3" w:rsidP="002865A3">
      <w:r>
        <w:t>\begin{figure}[htbp]</w:t>
      </w:r>
    </w:p>
    <w:p w14:paraId="61DDF649" w14:textId="77777777" w:rsidR="002865A3" w:rsidRDefault="002865A3" w:rsidP="002865A3">
      <w:r>
        <w:t>\begin{center}</w:t>
      </w:r>
    </w:p>
    <w:p w14:paraId="1B3E41D6" w14:textId="77777777" w:rsidR="002865A3" w:rsidRDefault="002865A3" w:rsidP="002865A3">
      <w:r>
        <w:t>\includegraphics[width=0.42\textwidth]{./Figures/error_PCA}</w:t>
      </w:r>
    </w:p>
    <w:p w14:paraId="3E707720" w14:textId="77777777" w:rsidR="002865A3" w:rsidRDefault="002865A3" w:rsidP="002865A3">
      <w:r>
        <w:t>\end{center}</w:t>
      </w:r>
    </w:p>
    <w:p w14:paraId="7B96CBEE" w14:textId="77777777" w:rsidR="002865A3" w:rsidRDefault="002865A3" w:rsidP="002865A3">
      <w:r>
        <w:t>\caption{A plot of the reconstruction error, $\varepsilon_\mathcal{R}^\infty$ as a function of the</w:t>
      </w:r>
    </w:p>
    <w:p w14:paraId="631A6A56" w14:textId="267E07BD" w:rsidR="002865A3" w:rsidRDefault="002865A3" w:rsidP="002865A3">
      <w:r>
        <w:t>number of principal components obtained using the iterative PCA approach in Algorithm~\ref{alg:pca}.}</w:t>
      </w:r>
    </w:p>
    <w:p w14:paraId="076E4F45" w14:textId="77777777" w:rsidR="002865A3" w:rsidRDefault="002865A3" w:rsidP="002865A3">
      <w:r>
        <w:t>\label{fig:pca}</w:t>
      </w:r>
    </w:p>
    <w:p w14:paraId="2DE3BE5E" w14:textId="77777777" w:rsidR="002865A3" w:rsidRDefault="002865A3" w:rsidP="002865A3">
      <w:r>
        <w:t>\end{figure}</w:t>
      </w:r>
    </w:p>
    <w:p w14:paraId="150AEDC0" w14:textId="77777777" w:rsidR="002865A3" w:rsidRDefault="002865A3" w:rsidP="002865A3">
      <w:r>
        <w:t>%</w:t>
      </w:r>
    </w:p>
    <w:p w14:paraId="5F4F8ACE" w14:textId="77777777" w:rsidR="002865A3" w:rsidRDefault="002865A3" w:rsidP="002865A3">
      <w:r>
        <w:t xml:space="preserve">As expected, $\varepsilon_\mathcal{R}^\infty$ is observed to mostly decrease with the number of components. </w:t>
      </w:r>
    </w:p>
    <w:p w14:paraId="098CF98D" w14:textId="77777777" w:rsidR="002865A3" w:rsidRDefault="002865A3" w:rsidP="002865A3">
      <w:r>
        <w:t xml:space="preserve">A monotonic behavior is not expected since the components only capture partial information in the data. It </w:t>
      </w:r>
    </w:p>
    <w:p w14:paraId="004E3B3E" w14:textId="77777777" w:rsidR="002865A3" w:rsidRDefault="002865A3" w:rsidP="002865A3">
      <w:r>
        <w:t>appears that most of the information is captured using 20 components since the error is almost 0. However,</w:t>
      </w:r>
    </w:p>
    <w:p w14:paraId="544362A8" w14:textId="77777777" w:rsidR="002865A3" w:rsidRDefault="002865A3" w:rsidP="002865A3">
      <w:r>
        <w:lastRenderedPageBreak/>
        <w:t>building the surrogate for 20 features would potentially entail a large computational effort depending upon the</w:t>
      </w:r>
    </w:p>
    <w:p w14:paraId="382CBC85" w14:textId="77777777" w:rsidR="002865A3" w:rsidRDefault="002865A3" w:rsidP="002865A3">
      <w:r>
        <w:t>application. Here, we consider that $K^\ast$ = 7 components are optimal since the error plateaus as the number of</w:t>
      </w:r>
    </w:p>
    <w:p w14:paraId="27491B5A" w14:textId="77777777" w:rsidR="002865A3" w:rsidRDefault="002865A3" w:rsidP="002865A3">
      <w:r>
        <w:t>components increase from 7 to 10 indicating diminishing returns. Thus, the residual stress field is reconstructed</w:t>
      </w:r>
    </w:p>
    <w:p w14:paraId="3AAB07CA" w14:textId="77777777" w:rsidR="002865A3" w:rsidRDefault="002865A3" w:rsidP="002865A3">
      <w:r>
        <w:t>using a surrogate for each of these $K^\ast$ components~($\mathcal{Z}_i$'s, $i = 1,2,\ldots,K^\ast$).</w:t>
      </w:r>
    </w:p>
    <w:p w14:paraId="4E569DC8" w14:textId="77777777" w:rsidR="002865A3" w:rsidRDefault="002865A3" w:rsidP="002865A3">
      <w:r>
        <w:t xml:space="preserve">The dimensionality of the output space is therefore reduced </w:t>
      </w:r>
    </w:p>
    <w:p w14:paraId="6BEFF3D8" w14:textId="77777777" w:rsidR="002865A3" w:rsidRDefault="002865A3" w:rsidP="002865A3">
      <w:r>
        <w:t>from $\mathbb{R}^{14\times 32=448}\rightarrow \mathbb{R}^7$. We now shift our focus on dimension reduction</w:t>
      </w:r>
    </w:p>
    <w:p w14:paraId="6F6A9EC6" w14:textId="77777777" w:rsidR="002865A3" w:rsidRDefault="002865A3" w:rsidP="002865A3">
      <w:r>
        <w:t>in the input space.</w:t>
      </w:r>
    </w:p>
    <w:p w14:paraId="685A1521" w14:textId="77777777" w:rsidR="002865A3" w:rsidRDefault="002865A3" w:rsidP="002865A3"/>
    <w:p w14:paraId="62E96EEC" w14:textId="77777777" w:rsidR="002865A3" w:rsidRDefault="002865A3" w:rsidP="002865A3">
      <w:r>
        <w:t>As discussed earlier in~\ref{sub:as}, each feature can be expressed as a function of $\bm{\theta}$ in the physical</w:t>
      </w:r>
    </w:p>
    <w:p w14:paraId="30514F11" w14:textId="77777777" w:rsidR="002865A3" w:rsidRDefault="002865A3" w:rsidP="002865A3">
      <w:r>
        <w:t>space. Note that $\bm{\theta}:\{\bm{\theta_P}\cup\bm{\theta_M}\cup\bm{\theta_T}\}$. An active subspace computation</w:t>
      </w:r>
    </w:p>
    <w:p w14:paraId="3A531844" w14:textId="77777777" w:rsidR="002865A3" w:rsidRDefault="002865A3" w:rsidP="002865A3">
      <w:r>
        <w:t>was performed using a regression-based approach~\cite{Constantine:2015, Vohra:2019}</w:t>
      </w:r>
    </w:p>
    <w:p w14:paraId="20D6C16C" w14:textId="77777777" w:rsidR="002865A3" w:rsidRDefault="002865A3" w:rsidP="002865A3">
      <w:r>
        <w:t xml:space="preserve">for estimating the gradient and the available set of 20 realizations for each $\mathcal{Z}_i$. </w:t>
      </w:r>
    </w:p>
    <w:p w14:paraId="69C7021B" w14:textId="0E630D39" w:rsidR="002865A3" w:rsidRDefault="004E40C8" w:rsidP="002865A3">
      <w:ins w:id="111" w:author="Mahadevan, Sankaran" w:date="2019-01-30T17:21:00Z">
        <w:r>
          <w:t xml:space="preserve">The eigenvalue </w:t>
        </w:r>
      </w:ins>
      <w:r w:rsidR="002865A3">
        <w:t>spectrum of the matrix, $\hat{\mathbb{C}_i}$ for each $\mathcal{Z}_i$ is shown in Figure~\ref{fig:as}.</w:t>
      </w:r>
    </w:p>
    <w:p w14:paraId="12A8B6A7" w14:textId="08FF0CB1" w:rsidR="002865A3" w:rsidRDefault="004E40C8" w:rsidP="002865A3">
      <w:ins w:id="112" w:author="Mahadevan, Sankaran" w:date="2019-01-30T17:21:00Z">
        <w:r>
          <w:t xml:space="preserve">The variability </w:t>
        </w:r>
      </w:ins>
      <w:r w:rsidR="002865A3">
        <w:t>of a given $\mathcal{Z}_i$ in terms of the active variables, $\bm{\eta}$ regarded as the sufficient summary</w:t>
      </w:r>
    </w:p>
    <w:p w14:paraId="6D73ED45" w14:textId="77777777" w:rsidR="002865A3" w:rsidRDefault="002865A3" w:rsidP="002865A3">
      <w:r>
        <w:t>plot~(SSP) is also included in each case.</w:t>
      </w:r>
    </w:p>
    <w:p w14:paraId="136270A5" w14:textId="77777777" w:rsidR="002865A3" w:rsidRDefault="002865A3" w:rsidP="002865A3">
      <w:r>
        <w:t>%</w:t>
      </w:r>
    </w:p>
    <w:p w14:paraId="42883817" w14:textId="77777777" w:rsidR="002865A3" w:rsidRDefault="002865A3" w:rsidP="002865A3">
      <w:commentRangeStart w:id="113"/>
      <w:r>
        <w:t>\begin{figure}[htbp]</w:t>
      </w:r>
    </w:p>
    <w:p w14:paraId="7EDCB580" w14:textId="77777777" w:rsidR="002865A3" w:rsidRDefault="002865A3" w:rsidP="002865A3">
      <w:r>
        <w:t>\begin{center}</w:t>
      </w:r>
    </w:p>
    <w:p w14:paraId="742BE5F5" w14:textId="77777777" w:rsidR="002865A3" w:rsidRDefault="002865A3" w:rsidP="002865A3">
      <w:r>
        <w:t>\begin{subfigure}{0.35\textwidth}</w:t>
      </w:r>
    </w:p>
    <w:p w14:paraId="5321EEF3" w14:textId="77777777" w:rsidR="002865A3" w:rsidRDefault="002865A3" w:rsidP="002865A3">
      <w:r>
        <w:t xml:space="preserve">\includegraphics[width=0.65\textwidth]{./Figures/eig_Zf1} </w:t>
      </w:r>
    </w:p>
    <w:p w14:paraId="57D8BF5C" w14:textId="77777777" w:rsidR="002865A3" w:rsidRDefault="002865A3" w:rsidP="002865A3">
      <w:r>
        <w:t>\\</w:t>
      </w:r>
    </w:p>
    <w:p w14:paraId="31321985" w14:textId="77777777" w:rsidR="002865A3" w:rsidRDefault="002865A3" w:rsidP="002865A3">
      <w:r>
        <w:t xml:space="preserve">\includegraphics[width=0.65\textwidth]{./Figures/eig_Zf2} </w:t>
      </w:r>
    </w:p>
    <w:p w14:paraId="6A09C8C6" w14:textId="77777777" w:rsidR="002865A3" w:rsidRDefault="002865A3" w:rsidP="002865A3">
      <w:r>
        <w:t>\\</w:t>
      </w:r>
    </w:p>
    <w:p w14:paraId="14683C62" w14:textId="77777777" w:rsidR="002865A3" w:rsidRDefault="002865A3" w:rsidP="002865A3">
      <w:r>
        <w:t xml:space="preserve">\includegraphics[width=0.65\textwidth]{./Figures/eig_Zf3} </w:t>
      </w:r>
    </w:p>
    <w:p w14:paraId="7DE13704" w14:textId="77777777" w:rsidR="002865A3" w:rsidRDefault="002865A3" w:rsidP="002865A3">
      <w:r>
        <w:t>\\</w:t>
      </w:r>
    </w:p>
    <w:p w14:paraId="4408963B" w14:textId="77777777" w:rsidR="002865A3" w:rsidRDefault="002865A3" w:rsidP="002865A3">
      <w:r>
        <w:t xml:space="preserve">\includegraphics[width=0.65\textwidth]{./Figures/eig_Zf4} </w:t>
      </w:r>
    </w:p>
    <w:p w14:paraId="18781FFD" w14:textId="77777777" w:rsidR="002865A3" w:rsidRDefault="002865A3" w:rsidP="002865A3">
      <w:r>
        <w:t>\\</w:t>
      </w:r>
    </w:p>
    <w:p w14:paraId="536FFC7C" w14:textId="77777777" w:rsidR="002865A3" w:rsidRDefault="002865A3" w:rsidP="002865A3">
      <w:r>
        <w:t xml:space="preserve">\includegraphics[width=0.65\textwidth]{./Figures/eig_Zf5} </w:t>
      </w:r>
    </w:p>
    <w:p w14:paraId="0A35F725" w14:textId="77777777" w:rsidR="002865A3" w:rsidRDefault="002865A3" w:rsidP="002865A3">
      <w:r>
        <w:t>\\</w:t>
      </w:r>
    </w:p>
    <w:p w14:paraId="5356EE9A" w14:textId="77777777" w:rsidR="002865A3" w:rsidRDefault="002865A3" w:rsidP="002865A3">
      <w:r>
        <w:t xml:space="preserve">\includegraphics[width=0.65\textwidth]{./Figures/eig_Zf6} </w:t>
      </w:r>
    </w:p>
    <w:p w14:paraId="490C7192" w14:textId="77777777" w:rsidR="002865A3" w:rsidRDefault="002865A3" w:rsidP="002865A3">
      <w:r>
        <w:t>\\</w:t>
      </w:r>
    </w:p>
    <w:p w14:paraId="7D6DCFE4" w14:textId="77777777" w:rsidR="002865A3" w:rsidRDefault="002865A3" w:rsidP="002865A3">
      <w:r>
        <w:t xml:space="preserve">\includegraphics[width=0.65\textwidth]{./Figures/eig_Zf7} </w:t>
      </w:r>
    </w:p>
    <w:p w14:paraId="78CD6692" w14:textId="77777777" w:rsidR="002865A3" w:rsidRDefault="002865A3" w:rsidP="002865A3">
      <w:r>
        <w:t>\end{subfigure}</w:t>
      </w:r>
    </w:p>
    <w:p w14:paraId="7AE4DBE8" w14:textId="77777777" w:rsidR="002865A3" w:rsidRDefault="002865A3" w:rsidP="002865A3">
      <w:r>
        <w:t>\hspace{-0.5cm}</w:t>
      </w:r>
    </w:p>
    <w:p w14:paraId="38D550A3" w14:textId="77777777" w:rsidR="002865A3" w:rsidRDefault="002865A3" w:rsidP="002865A3">
      <w:r>
        <w:t>\begin{subfigure}{0.35\textwidth}</w:t>
      </w:r>
    </w:p>
    <w:p w14:paraId="6A8352B5" w14:textId="77777777" w:rsidR="002865A3" w:rsidRDefault="002865A3" w:rsidP="002865A3">
      <w:r>
        <w:t xml:space="preserve">\includegraphics[width=0.65\textwidth]{./Figures/SSP_Zf1} </w:t>
      </w:r>
    </w:p>
    <w:p w14:paraId="4B08CD42" w14:textId="77777777" w:rsidR="002865A3" w:rsidRDefault="002865A3" w:rsidP="002865A3">
      <w:r>
        <w:t>\\</w:t>
      </w:r>
    </w:p>
    <w:p w14:paraId="2BB73F36" w14:textId="77777777" w:rsidR="002865A3" w:rsidRDefault="002865A3" w:rsidP="002865A3">
      <w:r>
        <w:lastRenderedPageBreak/>
        <w:t xml:space="preserve">\includegraphics[width=0.65\textwidth]{./Figures/SSP_Zf2} </w:t>
      </w:r>
    </w:p>
    <w:p w14:paraId="3000B31D" w14:textId="77777777" w:rsidR="002865A3" w:rsidRDefault="002865A3" w:rsidP="002865A3">
      <w:r>
        <w:t>\\</w:t>
      </w:r>
    </w:p>
    <w:p w14:paraId="25E437BA" w14:textId="77777777" w:rsidR="002865A3" w:rsidRDefault="002865A3" w:rsidP="002865A3">
      <w:r>
        <w:t xml:space="preserve">\includegraphics[width=0.65\textwidth]{./Figures/SSP_Zf3} </w:t>
      </w:r>
    </w:p>
    <w:p w14:paraId="3F3AAC64" w14:textId="77777777" w:rsidR="002865A3" w:rsidRDefault="002865A3" w:rsidP="002865A3">
      <w:r>
        <w:t>\\</w:t>
      </w:r>
    </w:p>
    <w:p w14:paraId="48F45FA7" w14:textId="77777777" w:rsidR="002865A3" w:rsidRDefault="002865A3" w:rsidP="002865A3">
      <w:r>
        <w:t xml:space="preserve">\includegraphics[width=0.65\textwidth]{./Figures/SSP2D_Zf4} </w:t>
      </w:r>
    </w:p>
    <w:p w14:paraId="62067603" w14:textId="77777777" w:rsidR="002865A3" w:rsidRDefault="002865A3" w:rsidP="002865A3">
      <w:r>
        <w:t>\\</w:t>
      </w:r>
    </w:p>
    <w:p w14:paraId="2CEA43F5" w14:textId="77777777" w:rsidR="002865A3" w:rsidRDefault="002865A3" w:rsidP="002865A3">
      <w:r>
        <w:t xml:space="preserve">\includegraphics[width=0.65\textwidth]{./Figures/SSP_Zf5} </w:t>
      </w:r>
    </w:p>
    <w:p w14:paraId="323DD2F0" w14:textId="77777777" w:rsidR="002865A3" w:rsidRDefault="002865A3" w:rsidP="002865A3">
      <w:r>
        <w:t>\\</w:t>
      </w:r>
    </w:p>
    <w:p w14:paraId="08D21F3A" w14:textId="77777777" w:rsidR="002865A3" w:rsidRDefault="002865A3" w:rsidP="002865A3">
      <w:r>
        <w:t xml:space="preserve">\includegraphics[width=0.65\textwidth]{./Figures/SSP_Zf6} </w:t>
      </w:r>
    </w:p>
    <w:p w14:paraId="0004A5FA" w14:textId="77777777" w:rsidR="002865A3" w:rsidRDefault="002865A3" w:rsidP="002865A3">
      <w:r>
        <w:t>\\</w:t>
      </w:r>
    </w:p>
    <w:p w14:paraId="4D601A3F" w14:textId="77777777" w:rsidR="002865A3" w:rsidRDefault="002865A3" w:rsidP="002865A3">
      <w:r>
        <w:t xml:space="preserve">\includegraphics[width=0.65\textwidth]{./Figures/SSP_Zf7} </w:t>
      </w:r>
    </w:p>
    <w:p w14:paraId="7ADBC617" w14:textId="77777777" w:rsidR="002865A3" w:rsidRDefault="002865A3" w:rsidP="002865A3">
      <w:r>
        <w:t>\end{subfigure}</w:t>
      </w:r>
    </w:p>
    <w:p w14:paraId="5C4B5AF0" w14:textId="77777777" w:rsidR="002865A3" w:rsidRDefault="002865A3" w:rsidP="002865A3">
      <w:r>
        <w:t>\end{center}</w:t>
      </w:r>
    </w:p>
    <w:p w14:paraId="51EC8952" w14:textId="77777777" w:rsidR="002865A3" w:rsidRDefault="002865A3" w:rsidP="002865A3">
      <w:r>
        <w:t>\caption{Eigenvalue spectrum and the corresponding SSP for each $\mathcal{Z}_i$.}</w:t>
      </w:r>
    </w:p>
    <w:p w14:paraId="7A5CEA59" w14:textId="77777777" w:rsidR="002865A3" w:rsidRDefault="002865A3" w:rsidP="002865A3">
      <w:r>
        <w:t>\label{fig:as}</w:t>
      </w:r>
    </w:p>
    <w:p w14:paraId="5997572F" w14:textId="77777777" w:rsidR="002865A3" w:rsidRDefault="002865A3" w:rsidP="002865A3">
      <w:r>
        <w:t>\end{figure}</w:t>
      </w:r>
      <w:commentRangeEnd w:id="113"/>
      <w:r w:rsidR="00CD3A0B">
        <w:rPr>
          <w:rStyle w:val="CommentReference"/>
        </w:rPr>
        <w:commentReference w:id="113"/>
      </w:r>
    </w:p>
    <w:p w14:paraId="1DF893D9" w14:textId="77777777" w:rsidR="002865A3" w:rsidRDefault="002865A3" w:rsidP="002865A3">
      <w:r>
        <w:t>%</w:t>
      </w:r>
    </w:p>
    <w:p w14:paraId="644CA347" w14:textId="77777777" w:rsidR="002865A3" w:rsidRDefault="002865A3" w:rsidP="002865A3">
      <w:r>
        <w:t>From these plots, it is observed that in all cases except $\mathcal{Z}_4$, a 1-dimensional active</w:t>
      </w:r>
    </w:p>
    <w:p w14:paraId="6B20C484" w14:textId="77777777" w:rsidR="002865A3" w:rsidRDefault="002865A3" w:rsidP="002865A3">
      <w:r>
        <w:t>subspace captures the variability in the feature with reasonable accuracy. More specifically, the</w:t>
      </w:r>
    </w:p>
    <w:p w14:paraId="631FE11B" w14:textId="77777777" w:rsidR="002865A3" w:rsidRDefault="002865A3" w:rsidP="002865A3">
      <w:r>
        <w:t>eigenvalue spectrum exhibits a significant jump between the first and second eigenvalue. Consistent</w:t>
      </w:r>
    </w:p>
    <w:p w14:paraId="590BAB0A" w14:textId="77777777" w:rsidR="002865A3" w:rsidRDefault="002865A3" w:rsidP="002865A3">
      <w:r>
        <w:t>with these observations, a straight-line fit to the realizations of the feature in the SSP is observed to be</w:t>
      </w:r>
    </w:p>
    <w:p w14:paraId="2FAD7D7E" w14:textId="77777777" w:rsidR="002865A3" w:rsidRDefault="002865A3" w:rsidP="002865A3">
      <w:r>
        <w:t>reasonably accurate. In the case of $\mathcal{Z}_4$, $\lambda_1$ and $\lambda_2$ are comparable, and</w:t>
      </w:r>
    </w:p>
    <w:p w14:paraId="2DB422F7" w14:textId="77777777" w:rsidR="002865A3" w:rsidRDefault="002865A3" w:rsidP="002865A3">
      <w:r>
        <w:t>a significant jump exists between $\lambda_2$ and $\lambda_3$. Therefore, a 2-dimensional active</w:t>
      </w:r>
    </w:p>
    <w:p w14:paraId="72AE2F8D" w14:textId="77777777" w:rsidR="002865A3" w:rsidRDefault="002865A3" w:rsidP="002865A3">
      <w:r>
        <w:t>subspace is considered. A polynomial regression surface fit is shown to capture the variability of</w:t>
      </w:r>
    </w:p>
    <w:p w14:paraId="1F631B8D" w14:textId="77777777" w:rsidR="002865A3" w:rsidRDefault="002865A3" w:rsidP="002865A3">
      <w:r>
        <w:t>$\mathcal{Z}_4$ with reasonable accuracy. Polynomials of degrees 3 and 2 along $\eta_1$ and</w:t>
      </w:r>
    </w:p>
    <w:p w14:paraId="3824B648" w14:textId="77777777" w:rsidR="002865A3" w:rsidRDefault="002865A3" w:rsidP="002865A3">
      <w:r>
        <w:t>$\eta_2$ respectively were used to construct the regression surface. The regression-fits in each case</w:t>
      </w:r>
    </w:p>
    <w:p w14:paraId="7371BBA0" w14:textId="77777777" w:rsidR="002865A3" w:rsidRDefault="002865A3" w:rsidP="002865A3">
      <w:r>
        <w:t>serves as a surrogate for the corresponding feature, $\mathcal{Z}_i$. Therefore, a sample $\bm{\xi}_i$</w:t>
      </w:r>
    </w:p>
    <w:p w14:paraId="6D37D04D" w14:textId="77777777" w:rsidR="002865A3" w:rsidRDefault="002865A3" w:rsidP="002865A3">
      <w:r>
        <w:t>corresponding to $\bm{\theta}_i$ in the physical space is propagated through each surrogate to estimate</w:t>
      </w:r>
    </w:p>
    <w:p w14:paraId="113EF876" w14:textId="77777777" w:rsidR="002865A3" w:rsidRDefault="002865A3" w:rsidP="002865A3">
      <w:r>
        <w:t>$\mathcal{Z}_i$'s and hence, the residual stress field as shown using a flow diagram in Figure~\ref{fig:re}.</w:t>
      </w:r>
    </w:p>
    <w:p w14:paraId="37CE7C4B" w14:textId="77777777" w:rsidR="002865A3" w:rsidRDefault="002865A3" w:rsidP="002865A3">
      <w:r>
        <w:t xml:space="preserve">The individual surrogates for $\mathcal{Z}_i$'s thus constitute the overall surrogate model that maps the </w:t>
      </w:r>
    </w:p>
    <w:p w14:paraId="07831048" w14:textId="076D5972" w:rsidR="002865A3" w:rsidRDefault="002865A3" w:rsidP="002865A3">
      <w:r>
        <w:t xml:space="preserve">physical </w:t>
      </w:r>
      <w:ins w:id="114" w:author="Mahadevan, Sankaran" w:date="2019-01-30T17:23:00Z">
        <w:r w:rsidR="00A47C69">
          <w:t xml:space="preserve">input </w:t>
        </w:r>
      </w:ins>
      <w:r>
        <w:t>variables to the stress field. We will refer to this overall surrogate model as the \textit{composite</w:t>
      </w:r>
    </w:p>
    <w:p w14:paraId="4A145520" w14:textId="77777777" w:rsidR="002865A3" w:rsidRDefault="002865A3" w:rsidP="002865A3">
      <w:r>
        <w:t xml:space="preserve">surrogate} in the remainder of this paper. </w:t>
      </w:r>
    </w:p>
    <w:p w14:paraId="09128498" w14:textId="77777777" w:rsidR="002865A3" w:rsidRDefault="002865A3" w:rsidP="002865A3"/>
    <w:p w14:paraId="26757823" w14:textId="77777777" w:rsidR="002865A3" w:rsidRDefault="002865A3" w:rsidP="002865A3">
      <w:r>
        <w:lastRenderedPageBreak/>
        <w:t>Dimension reduction in the input space is therefore found to be from $\mathbb{R}^7\rightarrow\mathbb{R}^2$.</w:t>
      </w:r>
    </w:p>
    <w:p w14:paraId="038EA40B" w14:textId="77777777" w:rsidR="002865A3" w:rsidRDefault="002865A3" w:rsidP="002865A3">
      <w:r>
        <w:t>The overall dimension reduction is therefore, $\mathbb{R}^{448}\rightarrow\mathbb{R}^2$ which indicates</w:t>
      </w:r>
    </w:p>
    <w:p w14:paraId="1237FEDC" w14:textId="77777777" w:rsidR="002865A3" w:rsidRDefault="002865A3" w:rsidP="002865A3">
      <w:r>
        <w:t>enormous scope for computational gains using the PCAS method, and enables reliability prediction for the</w:t>
      </w:r>
    </w:p>
    <w:p w14:paraId="0938EEA1" w14:textId="77777777" w:rsidR="002865A3" w:rsidRDefault="002865A3" w:rsidP="002865A3">
      <w:r>
        <w:t xml:space="preserve">AM part in a tractable manner. </w:t>
      </w:r>
    </w:p>
    <w:p w14:paraId="68274C82" w14:textId="77777777" w:rsidR="002865A3" w:rsidRDefault="002865A3" w:rsidP="002865A3"/>
    <w:p w14:paraId="46AF1601" w14:textId="77777777" w:rsidR="002865A3" w:rsidRDefault="002865A3" w:rsidP="002865A3">
      <w:r>
        <w:t>\subsubsection{Surrogate Verification and Validation}</w:t>
      </w:r>
    </w:p>
    <w:p w14:paraId="45EC0B17" w14:textId="77777777" w:rsidR="002865A3" w:rsidRDefault="002865A3" w:rsidP="002865A3">
      <w:r>
        <w:t>\label{subsub:vnv}</w:t>
      </w:r>
    </w:p>
    <w:p w14:paraId="0B724C52" w14:textId="77777777" w:rsidR="002865A3" w:rsidRDefault="002865A3" w:rsidP="002865A3"/>
    <w:p w14:paraId="3AE6ACE6" w14:textId="77777777" w:rsidR="002865A3" w:rsidRDefault="002865A3" w:rsidP="002865A3">
      <w:r>
        <w:t>It is critical to \textit{verify} as well as \textit{validate} the accuracy of the resulting composite surrogate model</w:t>
      </w:r>
    </w:p>
    <w:p w14:paraId="3E83B57E" w14:textId="77777777" w:rsidR="002865A3" w:rsidRDefault="002865A3" w:rsidP="002865A3">
      <w:r>
        <w:t xml:space="preserve">that maps variables in the physical space to the field of interest i.e., residual stress in the x$^c$-z$^c$ plane. </w:t>
      </w:r>
    </w:p>
    <w:p w14:paraId="5DD6769E" w14:textId="77777777" w:rsidR="002865A3" w:rsidRDefault="002865A3" w:rsidP="002865A3">
      <w:r>
        <w:t>For verification, we reconstruct the stress field at the same set of 20 samples used to generate realizations</w:t>
      </w:r>
    </w:p>
    <w:p w14:paraId="07916F0F" w14:textId="77777777" w:rsidR="002865A3" w:rsidRDefault="002865A3" w:rsidP="002865A3">
      <w:r>
        <w:t>of the important features in the data for building the low-dimensional surrogate in each case. However, for the</w:t>
      </w:r>
    </w:p>
    <w:p w14:paraId="715E35E3" w14:textId="568FB1B6" w:rsidR="002865A3" w:rsidRDefault="002865A3" w:rsidP="002865A3">
      <w:r>
        <w:t xml:space="preserve">purpose of validation, stress fields constructed at an independent set of 10 samples </w:t>
      </w:r>
      <w:ins w:id="115" w:author="Mahadevan, Sankaran" w:date="2019-01-30T17:25:00Z">
        <w:r w:rsidR="00B809C9">
          <w:t xml:space="preserve">are </w:t>
        </w:r>
      </w:ins>
      <w:r>
        <w:t>compared to the</w:t>
      </w:r>
    </w:p>
    <w:p w14:paraId="46464272" w14:textId="77777777" w:rsidR="002865A3" w:rsidRDefault="002865A3" w:rsidP="002865A3">
      <w:r>
        <w:t>corresponding FEM predictions. To quantify the accuracy of the surrogate during verification and validation,</w:t>
      </w:r>
    </w:p>
    <w:p w14:paraId="106FE85B" w14:textId="77777777" w:rsidR="002865A3" w:rsidRDefault="002865A3" w:rsidP="002865A3">
      <w:r>
        <w:t>we compute an averaged relative L-2 error norm of the discrepancy~($\varepsilon_d$) in the stress field, simulated using</w:t>
      </w:r>
    </w:p>
    <w:p w14:paraId="3031B5D7" w14:textId="77777777" w:rsidR="002865A3" w:rsidRDefault="002865A3" w:rsidP="002865A3">
      <w:r>
        <w:t xml:space="preserve">the FEM and constructed using the surrogate model at the same set of grid points in the </w:t>
      </w:r>
    </w:p>
    <w:p w14:paraId="7E19B738" w14:textId="61A177F8" w:rsidR="002865A3" w:rsidRDefault="002865A3" w:rsidP="002865A3">
      <w:r>
        <w:t xml:space="preserve">2D mesh~(see Figure~\ref{fig:RS_comp}~(left)). </w:t>
      </w:r>
      <w:ins w:id="116" w:author="Mahadevan, Sankaran" w:date="2019-01-30T17:25:00Z">
        <w:r w:rsidR="00B809C9">
          <w:t xml:space="preserve">The mathematical </w:t>
        </w:r>
      </w:ins>
      <w:r>
        <w:t>expression for $\varepsilon_d$ is given as</w:t>
      </w:r>
    </w:p>
    <w:p w14:paraId="3B96CF70" w14:textId="77777777" w:rsidR="002865A3" w:rsidRDefault="002865A3" w:rsidP="002865A3">
      <w:r>
        <w:t>follows:</w:t>
      </w:r>
    </w:p>
    <w:p w14:paraId="23A0CB57" w14:textId="77777777" w:rsidR="002865A3" w:rsidRDefault="002865A3" w:rsidP="002865A3">
      <w:r>
        <w:t>%</w:t>
      </w:r>
    </w:p>
    <w:p w14:paraId="6AA57F4D" w14:textId="77777777" w:rsidR="002865A3" w:rsidRDefault="002865A3" w:rsidP="002865A3">
      <w:r>
        <w:t>\be</w:t>
      </w:r>
    </w:p>
    <w:p w14:paraId="6A119DBD" w14:textId="77777777" w:rsidR="002865A3" w:rsidRDefault="002865A3" w:rsidP="002865A3">
      <w:r>
        <w:t>\varepsilon_{d} = \frac{1}{N}\sum\limits_{i=1}^{N} \frac{\|\mat{S}-\hat{\mat{S}}\|_2}{\|\mat{S}\|_2},</w:t>
      </w:r>
    </w:p>
    <w:p w14:paraId="40DD43A9" w14:textId="77777777" w:rsidR="002865A3" w:rsidRDefault="002865A3" w:rsidP="002865A3">
      <w:r>
        <w:t>\label{eq:test}</w:t>
      </w:r>
    </w:p>
    <w:p w14:paraId="037988BC" w14:textId="77777777" w:rsidR="002865A3" w:rsidRDefault="002865A3" w:rsidP="002865A3">
      <w:r>
        <w:t>\ee</w:t>
      </w:r>
    </w:p>
    <w:p w14:paraId="687F3BB5" w14:textId="77777777" w:rsidR="002865A3" w:rsidRDefault="002865A3" w:rsidP="002865A3">
      <w:r>
        <w:t>%</w:t>
      </w:r>
    </w:p>
    <w:p w14:paraId="74227D6C" w14:textId="77777777" w:rsidR="002865A3" w:rsidRDefault="002865A3" w:rsidP="002865A3">
      <w:r>
        <w:t>where, $N$ denotes the number of samples and is equal to 20 and 10 in the case of verification and validation</w:t>
      </w:r>
    </w:p>
    <w:p w14:paraId="6A327CF0" w14:textId="77777777" w:rsidR="002865A3" w:rsidRDefault="002865A3" w:rsidP="002865A3">
      <w:r>
        <w:t>respectively; $\mat{S}$ and $\hat{\mat{S}}$ denote the stress field simulated using the FEM and the composite</w:t>
      </w:r>
    </w:p>
    <w:p w14:paraId="2DEFE1D3" w14:textId="77777777" w:rsidR="002865A3" w:rsidRDefault="002865A3" w:rsidP="002865A3">
      <w:r>
        <w:t xml:space="preserve">surrogate respectively. The discrepancy error, $\varepsilon_d$ was calculated to be approximately 0.04 and </w:t>
      </w:r>
    </w:p>
    <w:p w14:paraId="66B71EF0" w14:textId="77777777" w:rsidR="002865A3" w:rsidRDefault="002865A3" w:rsidP="002865A3">
      <w:r>
        <w:t>0.07 in the case of verification and validation respectively. In other words, the stress field reconstructed using the</w:t>
      </w:r>
    </w:p>
    <w:p w14:paraId="1A2ABB60" w14:textId="77777777" w:rsidR="002865A3" w:rsidRDefault="002865A3" w:rsidP="002865A3">
      <w:r>
        <w:t>composite surrogate model achieves an accuracy of about 7$\%$ on average. Although these error estimates</w:t>
      </w:r>
    </w:p>
    <w:p w14:paraId="746311B6" w14:textId="77777777" w:rsidR="002865A3" w:rsidRDefault="002865A3" w:rsidP="002865A3">
      <w:r>
        <w:t>are based on a relatively small sample size, they seem reasonable considering that the validation test samples</w:t>
      </w:r>
    </w:p>
    <w:p w14:paraId="17AB6A08" w14:textId="77777777" w:rsidR="002865A3" w:rsidRDefault="002865A3" w:rsidP="002865A3">
      <w:r>
        <w:lastRenderedPageBreak/>
        <w:t>were generated using Latin hypercube sampling (LHS) that explores the entire input domain more uniformly</w:t>
      </w:r>
    </w:p>
    <w:p w14:paraId="260F7293" w14:textId="0A8451AB" w:rsidR="002865A3" w:rsidRDefault="002865A3" w:rsidP="002865A3">
      <w:r>
        <w:t xml:space="preserve">as compared to Monte Carlo sampling. Therefore, the PCAS approach </w:t>
      </w:r>
      <w:ins w:id="117" w:author="Mahadevan, Sankaran" w:date="2019-01-30T17:27:00Z">
        <w:r w:rsidR="00A76A99">
          <w:t>appears to provide</w:t>
        </w:r>
      </w:ins>
      <w:r>
        <w:t xml:space="preserve"> a reasonably </w:t>
      </w:r>
    </w:p>
    <w:p w14:paraId="39AB37B0" w14:textId="395F4FFA" w:rsidR="002865A3" w:rsidRDefault="002865A3" w:rsidP="002865A3">
      <w:r>
        <w:t xml:space="preserve">accurate </w:t>
      </w:r>
      <w:ins w:id="118" w:author="Mahadevan, Sankaran" w:date="2019-01-30T17:27:00Z">
        <w:r w:rsidR="00A76A99">
          <w:t xml:space="preserve">(and simple) </w:t>
        </w:r>
      </w:ins>
      <w:r>
        <w:t xml:space="preserve">surrogate coupled with enormous computational gains which makes the </w:t>
      </w:r>
      <w:ins w:id="119" w:author="Mahadevan, Sankaran" w:date="2019-01-30T17:28:00Z">
        <w:r w:rsidR="0041129F">
          <w:t>sensitivity</w:t>
        </w:r>
      </w:ins>
      <w:ins w:id="120" w:author="Mahadevan, Sankaran" w:date="2019-01-30T17:27:00Z">
        <w:r w:rsidR="00A76A99">
          <w:t xml:space="preserve"> and reliability </w:t>
        </w:r>
      </w:ins>
      <w:r>
        <w:t>analyses pertaining to</w:t>
      </w:r>
    </w:p>
    <w:p w14:paraId="78841CF2" w14:textId="113DC82B" w:rsidR="002865A3" w:rsidRDefault="002865A3" w:rsidP="002865A3">
      <w:r>
        <w:t xml:space="preserve">the present application </w:t>
      </w:r>
      <w:ins w:id="121" w:author="Mahadevan, Sankaran" w:date="2019-01-30T17:27:00Z">
        <w:r w:rsidR="00A76A99">
          <w:t>affordable</w:t>
        </w:r>
      </w:ins>
      <w:r>
        <w:t xml:space="preserve">. </w:t>
      </w:r>
    </w:p>
    <w:p w14:paraId="7F577116" w14:textId="77777777" w:rsidR="002865A3" w:rsidRDefault="002865A3" w:rsidP="002865A3"/>
    <w:p w14:paraId="589A5EE3" w14:textId="77777777" w:rsidR="002865A3" w:rsidRDefault="002865A3" w:rsidP="002865A3">
      <w:r>
        <w:t>Figure~\ref{fig:RS_comp} illustrates a side-by-side comparison of stress distribution in the $x^c$-z$^c$ plane,</w:t>
      </w:r>
    </w:p>
    <w:p w14:paraId="35371B15" w14:textId="77777777" w:rsidR="002865A3" w:rsidRDefault="002865A3" w:rsidP="002865A3">
      <w:r>
        <w:t>computed using the FEM~(left) with those generated using the composite surrogate~(right) using the same</w:t>
      </w:r>
    </w:p>
    <w:p w14:paraId="1E16CEB2" w14:textId="77777777" w:rsidR="002865A3" w:rsidRDefault="002865A3" w:rsidP="002865A3">
      <w:r>
        <w:t>set of input conditions. The two plots</w:t>
      </w:r>
    </w:p>
    <w:p w14:paraId="6C0442E0" w14:textId="77777777" w:rsidR="002865A3" w:rsidRDefault="002865A3" w:rsidP="002865A3">
      <w:r>
        <w:t xml:space="preserve">are observed to be in close agreement with each other.  </w:t>
      </w:r>
    </w:p>
    <w:p w14:paraId="7A867EC3" w14:textId="77777777" w:rsidR="002865A3" w:rsidRDefault="002865A3" w:rsidP="002865A3">
      <w:r>
        <w:t>%</w:t>
      </w:r>
    </w:p>
    <w:p w14:paraId="14B9F48E" w14:textId="77777777" w:rsidR="002865A3" w:rsidRDefault="002865A3" w:rsidP="002865A3">
      <w:r>
        <w:t>\begin{figure}[htbp]</w:t>
      </w:r>
    </w:p>
    <w:p w14:paraId="3CE7ACD9" w14:textId="77777777" w:rsidR="002865A3" w:rsidRDefault="002865A3" w:rsidP="002865A3">
      <w:r>
        <w:t>\begin{center}</w:t>
      </w:r>
    </w:p>
    <w:p w14:paraId="1EDEE2B1" w14:textId="77777777" w:rsidR="002865A3" w:rsidRDefault="002865A3" w:rsidP="002865A3">
      <w:r>
        <w:t>\begin{subfigure}{0.15\textwidth}</w:t>
      </w:r>
    </w:p>
    <w:p w14:paraId="67AB5C51" w14:textId="77777777" w:rsidR="002865A3" w:rsidRDefault="002865A3" w:rsidP="002865A3">
      <w:r>
        <w:t>\vspace{10mm}</w:t>
      </w:r>
    </w:p>
    <w:p w14:paraId="34017C39" w14:textId="77777777" w:rsidR="002865A3" w:rsidRDefault="002865A3" w:rsidP="002865A3">
      <w:r>
        <w:t xml:space="preserve">\includegraphics[width=0.5\textwidth]{./Figures/xczc} </w:t>
      </w:r>
    </w:p>
    <w:p w14:paraId="380766A8" w14:textId="77777777" w:rsidR="002865A3" w:rsidRDefault="002865A3" w:rsidP="002865A3">
      <w:r>
        <w:t>\end{subfigure}</w:t>
      </w:r>
    </w:p>
    <w:p w14:paraId="0EFA0D9B" w14:textId="77777777" w:rsidR="002865A3" w:rsidRDefault="002865A3" w:rsidP="002865A3">
      <w:r>
        <w:t>\hspace{-1.5cm}</w:t>
      </w:r>
    </w:p>
    <w:p w14:paraId="29E8AD3B" w14:textId="77777777" w:rsidR="002865A3" w:rsidRDefault="002865A3" w:rsidP="002865A3">
      <w:r>
        <w:t>\begin{subfigure}{0.35\textwidth}</w:t>
      </w:r>
    </w:p>
    <w:p w14:paraId="5E4A7391" w14:textId="77777777" w:rsidR="002865A3" w:rsidRDefault="002865A3" w:rsidP="002865A3">
      <w:r>
        <w:t xml:space="preserve">\includegraphics[width=1.0\textwidth]{./Figures/origZ_sam13} </w:t>
      </w:r>
    </w:p>
    <w:p w14:paraId="69407849" w14:textId="77777777" w:rsidR="002865A3" w:rsidRDefault="002865A3" w:rsidP="002865A3">
      <w:r>
        <w:t>\end{subfigure}</w:t>
      </w:r>
    </w:p>
    <w:p w14:paraId="695376F6" w14:textId="77777777" w:rsidR="002865A3" w:rsidRDefault="002865A3" w:rsidP="002865A3">
      <w:r>
        <w:t>\hspace{0.25cm}</w:t>
      </w:r>
    </w:p>
    <w:p w14:paraId="4207B188" w14:textId="77777777" w:rsidR="002865A3" w:rsidRDefault="002865A3" w:rsidP="002865A3">
      <w:r>
        <w:t>\begin{subfigure}{0.35\textwidth}</w:t>
      </w:r>
    </w:p>
    <w:p w14:paraId="3C32730B" w14:textId="77777777" w:rsidR="002865A3" w:rsidRDefault="002865A3" w:rsidP="002865A3">
      <w:r>
        <w:t xml:space="preserve">\includegraphics[width=1.0\textwidth]{./Figures/recZ_sam13} </w:t>
      </w:r>
    </w:p>
    <w:p w14:paraId="76742F28" w14:textId="77777777" w:rsidR="002865A3" w:rsidRDefault="002865A3" w:rsidP="002865A3">
      <w:r>
        <w:t>\end{subfigure}</w:t>
      </w:r>
    </w:p>
    <w:p w14:paraId="6241FA47" w14:textId="77777777" w:rsidR="002865A3" w:rsidRDefault="002865A3" w:rsidP="002865A3">
      <w:r>
        <w:t>\end{center}</w:t>
      </w:r>
    </w:p>
    <w:p w14:paraId="182B739A" w14:textId="77777777" w:rsidR="002865A3" w:rsidRDefault="002865A3" w:rsidP="002865A3">
      <w:r>
        <w:t xml:space="preserve">\caption{Left: Residual stress field in the $x^c$-z$^c$ plane as generated using the Abaqus model with inputs, </w:t>
      </w:r>
    </w:p>
    <w:p w14:paraId="55FE8D72" w14:textId="77777777" w:rsidR="002865A3" w:rsidRDefault="002865A3" w:rsidP="002865A3">
      <w:r>
        <w:t xml:space="preserve">$\bm{\theta}_p$. The grid points in the 2D mesh used for finite element simulations are also highlighted. </w:t>
      </w:r>
    </w:p>
    <w:p w14:paraId="21853897" w14:textId="77777777" w:rsidR="002865A3" w:rsidRDefault="002865A3" w:rsidP="002865A3">
      <w:r>
        <w:t>Right: Reconstructed stress field using the surrogate model using: $v=535.23$~mm/s, $P$=148.27~W,</w:t>
      </w:r>
    </w:p>
    <w:p w14:paraId="0ED8BB18" w14:textId="77777777" w:rsidR="002865A3" w:rsidRDefault="002865A3" w:rsidP="002865A3">
      <w:r>
        <w:t>$T_0$=641.03~K, $Y$=777.74~MPa, $E$=99.16~GPa, $\rho$=4187.25~kg/m$^3$, $C_0$=546.43, $C_1$=0.47,</w:t>
      </w:r>
    </w:p>
    <w:p w14:paraId="2B8E5113" w14:textId="77777777" w:rsidR="002865A3" w:rsidRDefault="002865A3" w:rsidP="002865A3">
      <w:r>
        <w:t>$C_2$~=~-~3.07$\times$10$^{-5}$, $D_0$=6.84, $D_1$=0.01, $D_2$=1.47$\times$10$^{-6}$.}</w:t>
      </w:r>
    </w:p>
    <w:p w14:paraId="0DC91913" w14:textId="77777777" w:rsidR="002865A3" w:rsidRDefault="002865A3" w:rsidP="002865A3">
      <w:r>
        <w:t>\label{fig:RS_comp}</w:t>
      </w:r>
    </w:p>
    <w:p w14:paraId="76D3B934" w14:textId="77777777" w:rsidR="002865A3" w:rsidRDefault="002865A3" w:rsidP="002865A3">
      <w:r>
        <w:t>\end{figure}</w:t>
      </w:r>
    </w:p>
    <w:p w14:paraId="3374EEC9" w14:textId="77777777" w:rsidR="002865A3" w:rsidRDefault="002865A3" w:rsidP="002865A3"/>
    <w:p w14:paraId="27F96844" w14:textId="77777777" w:rsidR="002865A3" w:rsidRDefault="002865A3" w:rsidP="002865A3">
      <w:r>
        <w:t>\subsubsection{Hotspot Detection}</w:t>
      </w:r>
    </w:p>
    <w:p w14:paraId="2621CAFA" w14:textId="77777777" w:rsidR="002865A3" w:rsidRDefault="002865A3" w:rsidP="002865A3">
      <w:r>
        <w:t>\label{subsub:hotspot}</w:t>
      </w:r>
    </w:p>
    <w:p w14:paraId="79749D3A" w14:textId="77777777" w:rsidR="002865A3" w:rsidRDefault="002865A3" w:rsidP="002865A3"/>
    <w:p w14:paraId="09C0B40F" w14:textId="77777777" w:rsidR="002865A3" w:rsidRDefault="002865A3" w:rsidP="002865A3">
      <w:r>
        <w:t>As mentioned earlier in Section~\ref{sec:intro}, a large amount of residual stress severely impacts part</w:t>
      </w:r>
    </w:p>
    <w:p w14:paraId="40C84BD6" w14:textId="77777777" w:rsidR="002865A3" w:rsidRDefault="002865A3" w:rsidP="002865A3">
      <w:r>
        <w:lastRenderedPageBreak/>
        <w:t xml:space="preserve">performance due to sub-optimal mechanical properties, reduced fatigue life, and geometrical inaccuracy. </w:t>
      </w:r>
    </w:p>
    <w:p w14:paraId="5F1226E8" w14:textId="77777777" w:rsidR="002865A3" w:rsidRDefault="002865A3" w:rsidP="002865A3">
      <w:r>
        <w:t>Detection of stress hotspots could thus be conceived as an important step in the manufacturing process.</w:t>
      </w:r>
    </w:p>
    <w:p w14:paraId="566B8E23" w14:textId="77777777" w:rsidR="002865A3" w:rsidRDefault="002865A3" w:rsidP="002865A3">
      <w:r>
        <w:t>Owing to the trasient nature of the process conditions, material microstructure, and part configuration,</w:t>
      </w:r>
    </w:p>
    <w:p w14:paraId="7738B837" w14:textId="77777777" w:rsidR="002865A3" w:rsidRDefault="002865A3" w:rsidP="002865A3">
      <w:r>
        <w:t>it would not be practicable to use the FEM. The composite surrogate could instead be used for the purpose</w:t>
      </w:r>
    </w:p>
    <w:p w14:paraId="56001E93" w14:textId="77777777" w:rsidR="002865A3" w:rsidRDefault="002865A3" w:rsidP="002865A3">
      <w:r>
        <w:t xml:space="preserve">of hotspot detection in the part. </w:t>
      </w:r>
    </w:p>
    <w:p w14:paraId="5DA1CC56" w14:textId="77777777" w:rsidR="002865A3" w:rsidRDefault="002865A3" w:rsidP="002865A3"/>
    <w:p w14:paraId="2328DE67" w14:textId="77777777" w:rsidR="002865A3" w:rsidRDefault="002865A3" w:rsidP="002865A3">
      <w:r>
        <w:t>For the present analysis, we focus on the hotspots in the $x^c$-z$^c$ plane, and any point in the 2D mesh</w:t>
      </w:r>
    </w:p>
    <w:p w14:paraId="71E8E31E" w14:textId="77777777" w:rsidR="002865A3" w:rsidRDefault="002865A3" w:rsidP="002865A3">
      <w:r>
        <w:t xml:space="preserve">where the stress exceeds a threshold is considered as the hotspot. Figure~\ref{fig:hs} illustrates the </w:t>
      </w:r>
    </w:p>
    <w:p w14:paraId="0E5DDD9A" w14:textId="77777777" w:rsidR="002865A3" w:rsidRDefault="002865A3" w:rsidP="002865A3">
      <w:r>
        <w:t>location of the hotspots and associated stress values in the $x^c$-z$^c$ plane, for a particular set of</w:t>
      </w:r>
    </w:p>
    <w:p w14:paraId="420B1F68" w14:textId="22102B12" w:rsidR="002865A3" w:rsidRDefault="002865A3" w:rsidP="002865A3">
      <w:r>
        <w:t xml:space="preserve">input conditions. A threshold value of 640~MPa </w:t>
      </w:r>
      <w:ins w:id="122" w:author="Mahadevan, Sankaran" w:date="2019-01-30T17:37:00Z">
        <w:r w:rsidR="00AC2944">
          <w:t xml:space="preserve">is </w:t>
        </w:r>
      </w:ins>
      <w:r>
        <w:t xml:space="preserve">used. </w:t>
      </w:r>
    </w:p>
    <w:p w14:paraId="3FC0B70B" w14:textId="77777777" w:rsidR="002865A3" w:rsidRDefault="002865A3" w:rsidP="002865A3">
      <w:r>
        <w:t>%</w:t>
      </w:r>
    </w:p>
    <w:p w14:paraId="5F3AE7CD" w14:textId="77777777" w:rsidR="002865A3" w:rsidRDefault="002865A3" w:rsidP="002865A3">
      <w:r>
        <w:t>\begin{figure}[htbp]</w:t>
      </w:r>
    </w:p>
    <w:p w14:paraId="71DB9643" w14:textId="77777777" w:rsidR="002865A3" w:rsidRDefault="002865A3" w:rsidP="002865A3">
      <w:r>
        <w:t>\begin{center}</w:t>
      </w:r>
    </w:p>
    <w:p w14:paraId="10206CAC" w14:textId="77777777" w:rsidR="002865A3" w:rsidRDefault="002865A3" w:rsidP="002865A3">
      <w:r>
        <w:t>\includegraphics[width=0.42\textwidth]{./Figures/loc_hotspot10}</w:t>
      </w:r>
    </w:p>
    <w:p w14:paraId="46F5BE5A" w14:textId="77777777" w:rsidR="002865A3" w:rsidRDefault="002865A3" w:rsidP="002865A3">
      <w:r>
        <w:t>\end{center}</w:t>
      </w:r>
    </w:p>
    <w:p w14:paraId="5C94618E" w14:textId="77777777" w:rsidR="002865A3" w:rsidRDefault="002865A3" w:rsidP="002865A3">
      <w:commentRangeStart w:id="123"/>
      <w:r>
        <w:t>\caption{Location of the hotspots in the AM part and corresponding estimates of the von Mises stress</w:t>
      </w:r>
    </w:p>
    <w:p w14:paraId="436F5CC7" w14:textId="77777777" w:rsidR="002865A3" w:rsidRDefault="002865A3" w:rsidP="002865A3">
      <w:r>
        <w:t>are indicated by means of a colorbar. The location of the peak stress is also shown using a black square.}</w:t>
      </w:r>
    </w:p>
    <w:p w14:paraId="2247101E" w14:textId="77777777" w:rsidR="002865A3" w:rsidRDefault="002865A3" w:rsidP="002865A3">
      <w:r>
        <w:t>\label{fig:hs}</w:t>
      </w:r>
    </w:p>
    <w:p w14:paraId="1B420FDD" w14:textId="77777777" w:rsidR="002865A3" w:rsidRDefault="002865A3" w:rsidP="002865A3">
      <w:r>
        <w:t>\end{figure}</w:t>
      </w:r>
      <w:commentRangeEnd w:id="123"/>
      <w:r w:rsidR="000E3C27">
        <w:rPr>
          <w:rStyle w:val="CommentReference"/>
        </w:rPr>
        <w:commentReference w:id="123"/>
      </w:r>
    </w:p>
    <w:p w14:paraId="50675744" w14:textId="77777777" w:rsidR="002865A3" w:rsidRDefault="002865A3" w:rsidP="002865A3">
      <w:r>
        <w:t>%</w:t>
      </w:r>
    </w:p>
    <w:p w14:paraId="278BBE92" w14:textId="77777777" w:rsidR="002865A3" w:rsidRDefault="002865A3" w:rsidP="002865A3">
      <w:r>
        <w:t>As expected, the hotspots are located near the top surface of the part that experiences sharp temperature</w:t>
      </w:r>
    </w:p>
    <w:p w14:paraId="371AABF9" w14:textId="77777777" w:rsidR="002865A3" w:rsidRDefault="002865A3" w:rsidP="002865A3">
      <w:r>
        <w:t xml:space="preserve">gradients. </w:t>
      </w:r>
    </w:p>
    <w:p w14:paraId="15444D7F" w14:textId="77777777" w:rsidR="002865A3" w:rsidRDefault="002865A3" w:rsidP="002865A3"/>
    <w:p w14:paraId="785DB309" w14:textId="77777777" w:rsidR="002865A3" w:rsidRDefault="002865A3" w:rsidP="002865A3">
      <w:r>
        <w:t>\subsection{Global Sensitivity Analysis}</w:t>
      </w:r>
    </w:p>
    <w:p w14:paraId="3DAA5F6C" w14:textId="77777777" w:rsidR="002865A3" w:rsidRDefault="002865A3" w:rsidP="002865A3">
      <w:r>
        <w:t>\label{sub:gsa}</w:t>
      </w:r>
    </w:p>
    <w:p w14:paraId="4C1B9584" w14:textId="77777777" w:rsidR="002865A3" w:rsidRDefault="002865A3" w:rsidP="002865A3"/>
    <w:p w14:paraId="5943B647" w14:textId="615112E0" w:rsidR="002865A3" w:rsidRDefault="002865A3" w:rsidP="002865A3">
      <w:r>
        <w:t xml:space="preserve">The composite surrogate </w:t>
      </w:r>
      <w:ins w:id="124" w:author="Mahadevan, Sankaran" w:date="2019-01-30T17:39:00Z">
        <w:r w:rsidR="000E3C27">
          <w:t xml:space="preserve">is next </w:t>
        </w:r>
      </w:ins>
      <w:r>
        <w:t>used for the purpose of global sensitivity analysis~(GSA). The residual stress</w:t>
      </w:r>
    </w:p>
    <w:p w14:paraId="15B4AD05" w14:textId="7E4E0432" w:rsidR="002865A3" w:rsidRDefault="002865A3" w:rsidP="002865A3">
      <w:r>
        <w:t xml:space="preserve">field in the $x^c$-z$^c$ plane </w:t>
      </w:r>
      <w:ins w:id="125" w:author="Mahadevan, Sankaran" w:date="2019-01-30T17:39:00Z">
        <w:r w:rsidR="005306AD">
          <w:t xml:space="preserve">is </w:t>
        </w:r>
      </w:ins>
      <w:r>
        <w:t>simulated for 10$^6$ pseudorandom samples, generating using LHS</w:t>
      </w:r>
    </w:p>
    <w:p w14:paraId="4F5E4985" w14:textId="77777777" w:rsidR="002865A3" w:rsidRDefault="002865A3" w:rsidP="002865A3">
      <w:r>
        <w:t xml:space="preserve">in the 12-dimensional input domain. Thus, stress distribution is obtained at each point in the mesh. </w:t>
      </w:r>
    </w:p>
    <w:p w14:paraId="6F374FB3" w14:textId="77777777" w:rsidR="002865A3" w:rsidRDefault="002865A3" w:rsidP="002865A3">
      <w:r>
        <w:t>The specific grid point with the maximum mean stress is regarded as the \textit{global hotspot},</w:t>
      </w:r>
    </w:p>
    <w:p w14:paraId="37F984CF" w14:textId="1203F6CA" w:rsidR="002865A3" w:rsidRDefault="002865A3" w:rsidP="002865A3">
      <w:r>
        <w:t>denoted as P. Our findings reveal that P is in</w:t>
      </w:r>
      <w:ins w:id="126" w:author="Mahadevan, Sankaran" w:date="2019-01-30T17:40:00Z">
        <w:r w:rsidR="005306AD">
          <w:t xml:space="preserve"> </w:t>
        </w:r>
      </w:ins>
      <w:r>
        <w:t>fact located at the top right corner of the $x^c$-z$^c$</w:t>
      </w:r>
    </w:p>
    <w:p w14:paraId="7A68B98F" w14:textId="77777777" w:rsidR="002865A3" w:rsidRDefault="002865A3" w:rsidP="002865A3">
      <w:r>
        <w:t>plane, consistent with the location of the square in Figure~\ref{fig:hs}.</w:t>
      </w:r>
    </w:p>
    <w:p w14:paraId="1EA3A447" w14:textId="77777777" w:rsidR="002865A3" w:rsidRDefault="002865A3" w:rsidP="002865A3">
      <w:r>
        <w:t xml:space="preserve">Figure~\ref{fig:kde_S} shows the PDF of stress distribution at point P. </w:t>
      </w:r>
    </w:p>
    <w:p w14:paraId="06E1FF0E" w14:textId="77777777" w:rsidR="002865A3" w:rsidRDefault="002865A3" w:rsidP="002865A3">
      <w:r>
        <w:t>%</w:t>
      </w:r>
    </w:p>
    <w:p w14:paraId="27026599" w14:textId="77777777" w:rsidR="002865A3" w:rsidRDefault="002865A3" w:rsidP="002865A3">
      <w:r>
        <w:lastRenderedPageBreak/>
        <w:t>\begin{figure}[htbp]</w:t>
      </w:r>
    </w:p>
    <w:p w14:paraId="22006A30" w14:textId="77777777" w:rsidR="002865A3" w:rsidRDefault="002865A3" w:rsidP="002865A3">
      <w:r>
        <w:t>\begin{center}</w:t>
      </w:r>
    </w:p>
    <w:p w14:paraId="04F6717B" w14:textId="77777777" w:rsidR="002865A3" w:rsidRDefault="002865A3" w:rsidP="002865A3">
      <w:r>
        <w:t>\includegraphics[width=0.42\textwidth]{./Figures/kde_S_mumax}</w:t>
      </w:r>
    </w:p>
    <w:p w14:paraId="7D6C3E71" w14:textId="77777777" w:rsidR="002865A3" w:rsidRDefault="002865A3" w:rsidP="002865A3">
      <w:r>
        <w:t>\end{center}</w:t>
      </w:r>
    </w:p>
    <w:p w14:paraId="3CA46F2F" w14:textId="451D2F9A" w:rsidR="002865A3" w:rsidRDefault="002865A3" w:rsidP="002865A3">
      <w:r>
        <w:t xml:space="preserve">\caption{Probability density function~(PDF) of von Mises stress at </w:t>
      </w:r>
      <w:ins w:id="127" w:author="Mahadevan, Sankaran" w:date="2019-01-30T17:42:00Z">
        <w:r w:rsidR="00D7087D">
          <w:t xml:space="preserve">location </w:t>
        </w:r>
      </w:ins>
      <w:r>
        <w:t xml:space="preserve">P, generated using kernel density estimation in </w:t>
      </w:r>
    </w:p>
    <w:p w14:paraId="0B4A3AEA" w14:textId="77777777" w:rsidR="002865A3" w:rsidRDefault="002865A3" w:rsidP="002865A3">
      <w:r>
        <w:t>Matlab. The distribution is based on 10$^6$ evaluations and the mode value is estimated as 852.31~MPa.}</w:t>
      </w:r>
    </w:p>
    <w:p w14:paraId="39C2D882" w14:textId="77777777" w:rsidR="002865A3" w:rsidRDefault="002865A3" w:rsidP="002865A3">
      <w:r>
        <w:t>\label{fig:kde_S}</w:t>
      </w:r>
    </w:p>
    <w:p w14:paraId="02F8C13B" w14:textId="77777777" w:rsidR="002865A3" w:rsidRDefault="002865A3" w:rsidP="002865A3">
      <w:r>
        <w:t>\end{figure}</w:t>
      </w:r>
    </w:p>
    <w:p w14:paraId="1C19AB49" w14:textId="77777777" w:rsidR="002865A3" w:rsidRDefault="002865A3" w:rsidP="002865A3">
      <w:r>
        <w:t>%</w:t>
      </w:r>
    </w:p>
    <w:p w14:paraId="1FCCC180" w14:textId="77777777" w:rsidR="002865A3" w:rsidRDefault="002865A3" w:rsidP="002865A3">
      <w:r>
        <w:t xml:space="preserve">GSA is performed with respect to the stress value at point $P$. </w:t>
      </w:r>
    </w:p>
    <w:p w14:paraId="0D281BE7" w14:textId="77777777" w:rsidR="002865A3" w:rsidRDefault="002865A3" w:rsidP="002865A3"/>
    <w:p w14:paraId="56C31C92" w14:textId="77777777" w:rsidR="002865A3" w:rsidRDefault="002865A3" w:rsidP="002865A3">
      <w:r>
        <w:t>As mentioned earlier, the set of inputs in the physical space, $\bm{\theta}$ is classified into three</w:t>
      </w:r>
    </w:p>
    <w:p w14:paraId="162BFAF6" w14:textId="77777777" w:rsidR="002865A3" w:rsidRDefault="002865A3" w:rsidP="002865A3">
      <w:r>
        <w:t>categories: process control parameters~($\bm{\theta_P}$), mechanical properties~($\bm{\theta_M}$), and</w:t>
      </w:r>
    </w:p>
    <w:p w14:paraId="304774C1" w14:textId="77777777" w:rsidR="002865A3" w:rsidRDefault="002865A3" w:rsidP="002865A3">
      <w:r>
        <w:t>thermal properties~($\bm{\theta_T}$) of the alloy~(Ti6Al4V) used to manufacture the AM part. We focused</w:t>
      </w:r>
    </w:p>
    <w:p w14:paraId="4056CB3B" w14:textId="77777777" w:rsidR="002865A3" w:rsidRDefault="002865A3" w:rsidP="002865A3">
      <w:r>
        <w:t>our efforts on determining the relative importance of $\bm{\theta_P}$, $\bm{\theta_M}$, and $\bm{\theta_T}$</w:t>
      </w:r>
    </w:p>
    <w:p w14:paraId="5CBF7C56" w14:textId="77777777" w:rsidR="002865A3" w:rsidRDefault="002865A3" w:rsidP="002865A3">
      <w:r>
        <w:t>wherein the individual parameters in each category were grouped; and the relative importance of the process</w:t>
      </w:r>
    </w:p>
    <w:p w14:paraId="3911CA48" w14:textId="77777777" w:rsidR="002865A3" w:rsidRDefault="002865A3" w:rsidP="002865A3">
      <w:r>
        <w:t>control parameters and the material properties. The latter was performed by grouping $\bm{\theta_M}$ and</w:t>
      </w:r>
    </w:p>
    <w:p w14:paraId="7A89FA3A" w14:textId="77777777" w:rsidR="002865A3" w:rsidRDefault="002865A3" w:rsidP="002865A3">
      <w:r>
        <w:t>$\bm{\theta_T}$. GSA was performed by estimating the main-effect and the total-effect Sobol' sensitivity</w:t>
      </w:r>
    </w:p>
    <w:p w14:paraId="1A518D9E" w14:textId="77777777" w:rsidR="002865A3" w:rsidRDefault="002865A3" w:rsidP="002865A3">
      <w:r>
        <w:t xml:space="preserve">indices at 10$^5$ samples in the input domain using an algorithm based on </w:t>
      </w:r>
    </w:p>
    <w:p w14:paraId="45B29454" w14:textId="77777777" w:rsidR="002865A3" w:rsidRDefault="002865A3" w:rsidP="002865A3">
      <w:r>
        <w:t>Monte Carlo sampling~(MCS)~\cite{Sobol:2001}. The composite</w:t>
      </w:r>
    </w:p>
    <w:p w14:paraId="6EF1419D" w14:textId="77777777" w:rsidR="002865A3" w:rsidRDefault="002865A3" w:rsidP="002865A3">
      <w:r>
        <w:t>surrogate was used to make the computations tractable. The estimated sensitivities for the two cases</w:t>
      </w:r>
    </w:p>
    <w:p w14:paraId="386F21D7" w14:textId="77777777" w:rsidR="002865A3" w:rsidRDefault="002865A3" w:rsidP="002865A3">
      <w:r>
        <w:t>are plotted in Figure~\ref{fig:gsa}.</w:t>
      </w:r>
    </w:p>
    <w:p w14:paraId="1A720E0C" w14:textId="77777777" w:rsidR="002865A3" w:rsidRDefault="002865A3" w:rsidP="002865A3">
      <w:r>
        <w:t>%</w:t>
      </w:r>
    </w:p>
    <w:p w14:paraId="2491AD24" w14:textId="77777777" w:rsidR="002865A3" w:rsidRDefault="002865A3" w:rsidP="002865A3">
      <w:r>
        <w:t>\begin{figure}[htbp]</w:t>
      </w:r>
    </w:p>
    <w:p w14:paraId="03ABFC33" w14:textId="77777777" w:rsidR="002865A3" w:rsidRDefault="002865A3" w:rsidP="002865A3">
      <w:r>
        <w:t>\begin{center}</w:t>
      </w:r>
    </w:p>
    <w:p w14:paraId="77F6D3E4" w14:textId="77777777" w:rsidR="002865A3" w:rsidRDefault="002865A3" w:rsidP="002865A3">
      <w:r>
        <w:t>\includegraphics[width=0.65\textwidth]{./Figures/grouped_GSA}</w:t>
      </w:r>
    </w:p>
    <w:p w14:paraId="532BC7D7" w14:textId="77777777" w:rsidR="002865A3" w:rsidRDefault="002865A3" w:rsidP="002865A3">
      <w:r>
        <w:t>\end{center}</w:t>
      </w:r>
    </w:p>
    <w:p w14:paraId="519E603E" w14:textId="77777777" w:rsidR="002865A3" w:rsidRDefault="002865A3" w:rsidP="002865A3">
      <w:r>
        <w:t xml:space="preserve">\caption{Left: Sobol' sensitivity indices for the set of inputs grouped as process variables~($\bm{\theta_P}:v,P,T_0$), </w:t>
      </w:r>
    </w:p>
    <w:p w14:paraId="43DEFBE5" w14:textId="77777777" w:rsidR="002865A3" w:rsidRDefault="002865A3" w:rsidP="002865A3">
      <w:r>
        <w:t>mechanical properties~($\bm{\theta_M}:Y,E,\rho$), and thermal properties~($\bm{\theta_T}:C_p,\kappa$).</w:t>
      </w:r>
    </w:p>
    <w:p w14:paraId="5C726412" w14:textId="77777777" w:rsidR="002865A3" w:rsidRDefault="002865A3" w:rsidP="002865A3">
      <w:r>
        <w:t xml:space="preserve">Right: Sobol' sensitivity indices for the set of inputs grouped as process variables~($\bm{\theta_P}$), and material </w:t>
      </w:r>
    </w:p>
    <w:p w14:paraId="2B75E540" w14:textId="77777777" w:rsidR="002865A3" w:rsidRDefault="002865A3" w:rsidP="002865A3">
      <w:r>
        <w:t>properties~($\bm{\theta_{M,T}}$).}</w:t>
      </w:r>
    </w:p>
    <w:p w14:paraId="64E89281" w14:textId="77777777" w:rsidR="002865A3" w:rsidRDefault="002865A3" w:rsidP="002865A3">
      <w:r>
        <w:t>\label{fig:gsa}</w:t>
      </w:r>
    </w:p>
    <w:p w14:paraId="494938ED" w14:textId="77777777" w:rsidR="002865A3" w:rsidRDefault="002865A3" w:rsidP="002865A3">
      <w:r>
        <w:t>\end{figure}</w:t>
      </w:r>
    </w:p>
    <w:p w14:paraId="1919C2AD" w14:textId="77777777" w:rsidR="002865A3" w:rsidRDefault="002865A3" w:rsidP="002865A3">
      <w:r>
        <w:t>%</w:t>
      </w:r>
    </w:p>
    <w:p w14:paraId="0C4E33E1" w14:textId="1037B72F" w:rsidR="002865A3" w:rsidRDefault="002865A3" w:rsidP="002865A3">
      <w:r>
        <w:t xml:space="preserve">Several inferences can be made: The residual stress at P is most sensitive to the mechanical properties, followed </w:t>
      </w:r>
    </w:p>
    <w:p w14:paraId="2F28E7BA" w14:textId="77777777" w:rsidR="002865A3" w:rsidRDefault="002865A3" w:rsidP="002865A3">
      <w:r>
        <w:lastRenderedPageBreak/>
        <w:t xml:space="preserve">by thermal properties of the alloy. Sensitivity towards the process control parameters is found to be relatively small. </w:t>
      </w:r>
    </w:p>
    <w:p w14:paraId="4F4E8BC2" w14:textId="447B42B1" w:rsidR="002865A3" w:rsidRDefault="002865A3" w:rsidP="002865A3">
      <w:r>
        <w:t xml:space="preserve">However, it must be noted </w:t>
      </w:r>
      <w:ins w:id="128" w:author="Mahadevan, Sankaran" w:date="2019-01-30T17:47:00Z">
        <w:r w:rsidR="00075B56">
          <w:t xml:space="preserve">that </w:t>
        </w:r>
      </w:ins>
      <w:r>
        <w:t>the interactions between $\bm{\theta_P}$, $\bm{\theta_M}$, and $\bm{\theta_T}$</w:t>
      </w:r>
    </w:p>
    <w:p w14:paraId="13546C5E" w14:textId="77777777" w:rsidR="002865A3" w:rsidRDefault="002865A3" w:rsidP="002865A3">
      <w:r>
        <w:t xml:space="preserve">are significantly large. Hence, the total-effect index of $\bm{\theta_P}$ indicates that the sensitivity towards the </w:t>
      </w:r>
    </w:p>
    <w:p w14:paraId="28CE124A" w14:textId="47BA581E" w:rsidR="002865A3" w:rsidRDefault="002865A3" w:rsidP="002865A3">
      <w:r>
        <w:t>process variables is substantial. Therefore, optimizing the process parameters for minimizing residual</w:t>
      </w:r>
    </w:p>
    <w:p w14:paraId="04A066F2" w14:textId="77777777" w:rsidR="002865A3" w:rsidRDefault="002865A3" w:rsidP="002865A3">
      <w:r>
        <w:t xml:space="preserve">stress in the AM part could help improve its performance characteristics. </w:t>
      </w:r>
    </w:p>
    <w:p w14:paraId="1899FF06" w14:textId="77777777" w:rsidR="002865A3" w:rsidRDefault="002865A3" w:rsidP="002865A3">
      <w:r>
        <w:t>Note that these results are dependent on the choice of nominal values of the</w:t>
      </w:r>
    </w:p>
    <w:p w14:paraId="66D949FE" w14:textId="77777777" w:rsidR="002865A3" w:rsidRDefault="002865A3" w:rsidP="002865A3">
      <w:r>
        <w:t xml:space="preserve">inputs as well as the considered prior distribution in each case. </w:t>
      </w:r>
    </w:p>
    <w:p w14:paraId="38F873AF" w14:textId="77777777" w:rsidR="002865A3" w:rsidRDefault="002865A3" w:rsidP="002865A3"/>
    <w:p w14:paraId="2E7AD552" w14:textId="77777777" w:rsidR="002865A3" w:rsidRDefault="002865A3" w:rsidP="002865A3">
      <w:r>
        <w:t>\subsection{Reliability Prediction}</w:t>
      </w:r>
    </w:p>
    <w:p w14:paraId="39566EF9" w14:textId="77777777" w:rsidR="002865A3" w:rsidRDefault="002865A3" w:rsidP="002865A3">
      <w:r>
        <w:t>\label{sub:reliability}</w:t>
      </w:r>
    </w:p>
    <w:p w14:paraId="43EC2B89" w14:textId="77777777" w:rsidR="002865A3" w:rsidRDefault="002865A3" w:rsidP="002865A3"/>
    <w:p w14:paraId="564F01E2" w14:textId="52D34C3E" w:rsidR="002865A3" w:rsidRDefault="002865A3" w:rsidP="002865A3">
      <w:r>
        <w:t xml:space="preserve">Reliability prediction involves estimating the probability of failure~($p_f$) of </w:t>
      </w:r>
      <w:ins w:id="129" w:author="Mahadevan, Sankaran" w:date="2019-01-30T17:49:00Z">
        <w:r w:rsidR="001C688F">
          <w:t xml:space="preserve">the  </w:t>
        </w:r>
      </w:ins>
      <w:r>
        <w:t>AM part</w:t>
      </w:r>
    </w:p>
    <w:p w14:paraId="30081025" w14:textId="75DCA8D3" w:rsidR="002865A3" w:rsidRDefault="001C688F" w:rsidP="002865A3">
      <w:ins w:id="130" w:author="Mahadevan, Sankaran" w:date="2019-01-30T17:49:00Z">
        <w:r>
          <w:t xml:space="preserve">corresponding to </w:t>
        </w:r>
      </w:ins>
      <w:ins w:id="131" w:author="Mahadevan, Sankaran" w:date="2019-01-30T17:50:00Z">
        <w:r>
          <w:t>a defined</w:t>
        </w:r>
      </w:ins>
      <w:ins w:id="132" w:author="Mahadevan, Sankaran" w:date="2019-01-30T17:49:00Z">
        <w:r>
          <w:t xml:space="preserve"> failure criterion</w:t>
        </w:r>
      </w:ins>
      <w:r w:rsidR="002865A3">
        <w:t xml:space="preserve">. </w:t>
      </w:r>
      <w:ins w:id="133" w:author="Mahadevan, Sankaran" w:date="2019-01-30T17:50:00Z">
        <w:r>
          <w:t xml:space="preserve">Here, we </w:t>
        </w:r>
      </w:ins>
      <w:r w:rsidR="002865A3">
        <w:t>estimate~$p_f$ based on the stress estimate at any location in</w:t>
      </w:r>
    </w:p>
    <w:p w14:paraId="40603B80" w14:textId="77777777" w:rsidR="002865A3" w:rsidRDefault="002865A3" w:rsidP="002865A3">
      <w:r>
        <w:t>the part exceeding a given threshold. In other words, we aim to ensure that the residual stress</w:t>
      </w:r>
    </w:p>
    <w:p w14:paraId="46D77218" w14:textId="77777777" w:rsidR="002865A3" w:rsidRDefault="002865A3" w:rsidP="002865A3">
      <w:r>
        <w:t>in the part does not exceed an upper bound and therefore, the performance characteristics of</w:t>
      </w:r>
    </w:p>
    <w:p w14:paraId="5240DF54" w14:textId="77777777" w:rsidR="002865A3" w:rsidRDefault="002865A3" w:rsidP="002865A3">
      <w:r>
        <w:t>the AM part are not severely degraded. Once again, we exploit the composite surrogate to</w:t>
      </w:r>
    </w:p>
    <w:p w14:paraId="1DC486D7" w14:textId="77777777" w:rsidR="002865A3" w:rsidRDefault="002865A3" w:rsidP="002865A3">
      <w:r>
        <w:t>numerically estimate~$p_f$ as follows:</w:t>
      </w:r>
    </w:p>
    <w:p w14:paraId="17759A1C" w14:textId="77777777" w:rsidR="002865A3" w:rsidRDefault="002865A3" w:rsidP="002865A3">
      <w:r>
        <w:t>%</w:t>
      </w:r>
    </w:p>
    <w:p w14:paraId="15A5D9E6" w14:textId="77777777" w:rsidR="002865A3" w:rsidRDefault="002865A3" w:rsidP="002865A3">
      <w:r>
        <w:t>\be</w:t>
      </w:r>
    </w:p>
    <w:p w14:paraId="16A50919" w14:textId="77777777" w:rsidR="002865A3" w:rsidRDefault="002865A3" w:rsidP="002865A3">
      <w:r>
        <w:t>\hat{p}_f = \frac{1}{N}\sum\limits_{k=1}^{N} \mathbb{H}\left[S^\ast-\max(\hat{\mat{S}})\right],</w:t>
      </w:r>
    </w:p>
    <w:p w14:paraId="545AD4EE" w14:textId="77777777" w:rsidR="002865A3" w:rsidRDefault="002865A3" w:rsidP="002865A3">
      <w:r>
        <w:t>\ee</w:t>
      </w:r>
    </w:p>
    <w:p w14:paraId="3BA787ED" w14:textId="77777777" w:rsidR="002865A3" w:rsidRDefault="002865A3" w:rsidP="002865A3">
      <w:r>
        <w:t>\label{eq:pf}</w:t>
      </w:r>
    </w:p>
    <w:p w14:paraId="2516644B" w14:textId="77777777" w:rsidR="002865A3" w:rsidRDefault="002865A3" w:rsidP="002865A3">
      <w:r>
        <w:t>%</w:t>
      </w:r>
    </w:p>
    <w:p w14:paraId="671258E0" w14:textId="77777777" w:rsidR="002865A3" w:rsidRDefault="002865A3" w:rsidP="002865A3">
      <w:r>
        <w:t>where $\hat{p}_f$ is the approximation to $p_f$, $N$ denotes the number of samples, $S^\ast$</w:t>
      </w:r>
    </w:p>
    <w:p w14:paraId="45E87C17" w14:textId="77777777" w:rsidR="002865A3" w:rsidRDefault="002865A3" w:rsidP="002865A3">
      <w:r>
        <w:t>denotes the limiting stress value, and $\max(\hat{\mat{S}})$ denotes the peak stress in the</w:t>
      </w:r>
    </w:p>
    <w:p w14:paraId="02ED5BB8" w14:textId="77777777" w:rsidR="002865A3" w:rsidRDefault="002865A3" w:rsidP="002865A3">
      <w:r>
        <w:t>x$^c$-z$^c$ plane based on the surrogate prediction. $\mathbb{H}[]$</w:t>
      </w:r>
    </w:p>
    <w:p w14:paraId="66E461C1" w14:textId="1FC6D198" w:rsidR="002865A3" w:rsidRDefault="002865A3" w:rsidP="002865A3">
      <w:r>
        <w:t xml:space="preserve">is a </w:t>
      </w:r>
      <w:ins w:id="134" w:author="Mahadevan, Sankaran" w:date="2019-01-30T17:51:00Z">
        <w:r w:rsidR="001E2689">
          <w:t xml:space="preserve">Heaviside </w:t>
        </w:r>
      </w:ins>
      <w:r>
        <w:t>unit step function that assumes a value 1 for a positive argument and 0 for</w:t>
      </w:r>
    </w:p>
    <w:p w14:paraId="628726FE" w14:textId="77777777" w:rsidR="002865A3" w:rsidRDefault="002865A3" w:rsidP="002865A3">
      <w:r>
        <w:t>a negative argument.</w:t>
      </w:r>
    </w:p>
    <w:p w14:paraId="75EFD51B" w14:textId="77777777" w:rsidR="002865A3" w:rsidRDefault="002865A3" w:rsidP="002865A3">
      <w:r>
        <w:t>To ensure that $\hat{p}_f$ is a resonable approximation, it is estimated</w:t>
      </w:r>
    </w:p>
    <w:p w14:paraId="0CCF7029" w14:textId="0FFF276C" w:rsidR="002865A3" w:rsidRDefault="002865A3" w:rsidP="002865A3">
      <w:r>
        <w:t xml:space="preserve">using 10$^6$ samples in the input domain. Based on </w:t>
      </w:r>
      <w:ins w:id="135" w:author="Mahadevan, Sankaran" w:date="2019-01-30T17:51:00Z">
        <w:r w:rsidR="00F8656E">
          <w:t>the generated samples</w:t>
        </w:r>
      </w:ins>
      <w:r>
        <w:t xml:space="preserve">, the probability of </w:t>
      </w:r>
    </w:p>
    <w:p w14:paraId="0D0E9869" w14:textId="4A980C70" w:rsidR="002865A3" w:rsidRDefault="002865A3" w:rsidP="002865A3">
      <w:r>
        <w:t xml:space="preserve">failure using $S^\ast$~=~900~MPa </w:t>
      </w:r>
      <w:ins w:id="136" w:author="Mahadevan, Sankaran" w:date="2019-01-30T17:52:00Z">
        <w:r w:rsidR="00F8656E">
          <w:t xml:space="preserve">is </w:t>
        </w:r>
      </w:ins>
      <w:r>
        <w:t xml:space="preserve">estimated to be 0.177. </w:t>
      </w:r>
    </w:p>
    <w:p w14:paraId="2AD1FF9A" w14:textId="3815DD77" w:rsidR="005F433F" w:rsidRDefault="005F433F" w:rsidP="00421873"/>
    <w:p w14:paraId="39DDF1ED" w14:textId="77777777" w:rsidR="002865A3" w:rsidRDefault="002865A3" w:rsidP="00421873"/>
    <w:p w14:paraId="7B168165" w14:textId="4221B1F9" w:rsidR="00421873" w:rsidRDefault="002865A3" w:rsidP="00421873">
      <w:r>
        <w:t>%%% SUMMARY AND DISCUSSION</w:t>
      </w:r>
    </w:p>
    <w:p w14:paraId="1296E6D2" w14:textId="77777777" w:rsidR="002865A3" w:rsidRDefault="002865A3" w:rsidP="00421873"/>
    <w:p w14:paraId="2E6B0726" w14:textId="77777777" w:rsidR="009E5283" w:rsidRDefault="009E5283" w:rsidP="009E5283">
      <w:r>
        <w:lastRenderedPageBreak/>
        <w:t>\section{Summary and Discussion}</w:t>
      </w:r>
    </w:p>
    <w:p w14:paraId="5AFE0123" w14:textId="77777777" w:rsidR="009E5283" w:rsidRDefault="009E5283" w:rsidP="009E5283">
      <w:r>
        <w:t>\label{sec:conc}</w:t>
      </w:r>
    </w:p>
    <w:p w14:paraId="5D7E8EBA" w14:textId="77777777" w:rsidR="009E5283" w:rsidRDefault="009E5283" w:rsidP="009E5283"/>
    <w:p w14:paraId="5B366ECE" w14:textId="77777777" w:rsidR="009E5283" w:rsidRDefault="009E5283" w:rsidP="009E5283">
      <w:r>
        <w:t xml:space="preserve">In this paper, we have proposed an efficient approach, namely the PCAS method for constructing a surrogate model that </w:t>
      </w:r>
    </w:p>
    <w:p w14:paraId="5245AAA1" w14:textId="650D6D02" w:rsidR="009E5283" w:rsidRDefault="009E5283" w:rsidP="009E5283">
      <w:r>
        <w:t xml:space="preserve">maps a high-dimensional input to a high-dimensional output. The high-dimensional output considered </w:t>
      </w:r>
      <w:ins w:id="137" w:author="Mahadevan, Sankaran" w:date="2019-01-30T17:52:00Z">
        <w:r w:rsidR="00F8656E">
          <w:t xml:space="preserve">here is </w:t>
        </w:r>
      </w:ins>
      <w:r>
        <w:t>a field quantity,</w:t>
      </w:r>
    </w:p>
    <w:p w14:paraId="55AFBB81" w14:textId="77777777" w:rsidR="009E5283" w:rsidRDefault="009E5283" w:rsidP="009E5283">
      <w:r>
        <w:t>estimated at discrete points on a mesh used for numerical simulations. Computational efficiency is</w:t>
      </w:r>
    </w:p>
    <w:p w14:paraId="51B9159C" w14:textId="77777777" w:rsidR="009E5283" w:rsidRDefault="009E5283" w:rsidP="009E5283">
      <w:r>
        <w:t>accomplished by means of dimension reduction in the output space as well as the input space.</w:t>
      </w:r>
    </w:p>
    <w:p w14:paraId="447EE208" w14:textId="77777777" w:rsidR="009E5283" w:rsidRDefault="009E5283" w:rsidP="009E5283">
      <w:r>
        <w:t>We begin by determining the optimal number of</w:t>
      </w:r>
    </w:p>
    <w:p w14:paraId="52B21702" w14:textId="1972F700" w:rsidR="009E5283" w:rsidRDefault="009E5283" w:rsidP="009E5283">
      <w:r>
        <w:t xml:space="preserve">components required to reasonably approximate the </w:t>
      </w:r>
      <w:ins w:id="138" w:author="Mahadevan, Sankaran" w:date="2019-01-30T17:52:00Z">
        <w:r w:rsidR="008517F4">
          <w:t xml:space="preserve">output </w:t>
        </w:r>
      </w:ins>
      <w:r>
        <w:t>field using an iterative PCA approach~(Algorithm~\ref{alg:pca}).</w:t>
      </w:r>
    </w:p>
    <w:p w14:paraId="50C06AC0" w14:textId="6999FBA4" w:rsidR="009E5283" w:rsidRDefault="009E5283" w:rsidP="009E5283">
      <w:r>
        <w:t xml:space="preserve">Variability in </w:t>
      </w:r>
      <w:ins w:id="139" w:author="Mahadevan, Sankaran" w:date="2019-01-30T17:54:00Z">
        <w:r w:rsidR="006840B4">
          <w:t>each</w:t>
        </w:r>
      </w:ins>
      <w:r>
        <w:t xml:space="preserve"> feature due to the variability</w:t>
      </w:r>
    </w:p>
    <w:p w14:paraId="31B2F538" w14:textId="5BF22D45" w:rsidR="009E5283" w:rsidRDefault="009E5283">
      <w:r>
        <w:t xml:space="preserve">in the inputs is </w:t>
      </w:r>
      <w:ins w:id="140" w:author="Mahadevan, Sankaran" w:date="2019-01-30T17:54:00Z">
        <w:r w:rsidR="006840B4">
          <w:t xml:space="preserve">next </w:t>
        </w:r>
      </w:ins>
      <w:r>
        <w:t>captured in a low-dimensional subspace using the active subspace methodology. The PCAS method thus reduces the dimensionality</w:t>
      </w:r>
    </w:p>
    <w:p w14:paraId="3976343F" w14:textId="77777777" w:rsidR="009E5283" w:rsidRDefault="009E5283" w:rsidP="009E5283">
      <w:r>
        <w:t xml:space="preserve">of the map from a set of inputs to key features in the output. Computational efficiency is enhanced by constructing </w:t>
      </w:r>
    </w:p>
    <w:p w14:paraId="5C478032" w14:textId="24C449E4" w:rsidR="009E5283" w:rsidRDefault="009E5283">
      <w:r>
        <w:t>a surrogate in the active subspace computed for each feature. It is expected that the computational efficiency is accomplished with a trade-off in accuracy.</w:t>
      </w:r>
    </w:p>
    <w:p w14:paraId="3E0DDB73" w14:textId="77777777" w:rsidR="009E5283" w:rsidRDefault="009E5283" w:rsidP="009E5283">
      <w:r>
        <w:t>Therefore, it is critical to perform a robust verification and validation of the resulting surrogate model as discussed</w:t>
      </w:r>
    </w:p>
    <w:p w14:paraId="34A8AA16" w14:textId="77777777" w:rsidR="009E5283" w:rsidRDefault="009E5283" w:rsidP="009E5283">
      <w:r>
        <w:t xml:space="preserve">in~\ref{subsub:vnv}. </w:t>
      </w:r>
    </w:p>
    <w:p w14:paraId="4591E9A1" w14:textId="77777777" w:rsidR="009E5283" w:rsidRDefault="009E5283" w:rsidP="009E5283"/>
    <w:p w14:paraId="09BCA4F3" w14:textId="77777777" w:rsidR="009E5283" w:rsidRDefault="009E5283" w:rsidP="009E5283">
      <w:r>
        <w:t>The proposed methodology is demonstrated using an engineering application pertaining to reliability analysis of</w:t>
      </w:r>
    </w:p>
    <w:p w14:paraId="2510C17D" w14:textId="77777777" w:rsidR="009E5283" w:rsidRDefault="009E5283" w:rsidP="009E5283">
      <w:r>
        <w:t>an additively manufactured part. Specifically, we focused our efforts on predicting the development of residual</w:t>
      </w:r>
    </w:p>
    <w:p w14:paraId="0EDBAFA1" w14:textId="77777777" w:rsidR="009E5283" w:rsidRDefault="009E5283" w:rsidP="009E5283">
      <w:r>
        <w:t>stress in a part at the end of an electron beam melting process using a finite element model in Abaqus.</w:t>
      </w:r>
    </w:p>
    <w:p w14:paraId="3B0ABFC1" w14:textId="317F7D34" w:rsidR="009E5283" w:rsidRDefault="009E5283" w:rsidP="009E5283">
      <w:r>
        <w:t>The von Mises stress field in a 2-dimensional non-uniform mesh</w:t>
      </w:r>
    </w:p>
    <w:p w14:paraId="266B2309" w14:textId="02F3099D" w:rsidR="009E5283" w:rsidRDefault="009E5283" w:rsidP="009E5283">
      <w:r>
        <w:t xml:space="preserve">in a cross-section of the AM part was </w:t>
      </w:r>
      <w:ins w:id="141" w:author="Mahadevan, Sankaran" w:date="2019-01-30T17:57:00Z">
        <w:r w:rsidR="00AD5E78">
          <w:t>computed, and it</w:t>
        </w:r>
      </w:ins>
      <w:r>
        <w:t xml:space="preserve"> was found that</w:t>
      </w:r>
    </w:p>
    <w:p w14:paraId="772BD487" w14:textId="77777777" w:rsidR="009E5283" w:rsidRDefault="009E5283" w:rsidP="009E5283">
      <w:r>
        <w:t>7 features were able to approximate the stress field using the iterative PCA approach. The set of inputs</w:t>
      </w:r>
    </w:p>
    <w:p w14:paraId="67852B16" w14:textId="77777777" w:rsidR="009E5283" w:rsidRDefault="009E5283" w:rsidP="009E5283">
      <w:r>
        <w:t>comprising the process control parameters, mechanical and thermal properties of the alloy (used to manufacture the</w:t>
      </w:r>
    </w:p>
    <w:p w14:paraId="7AD2E87E" w14:textId="40C477B8" w:rsidR="009E5283" w:rsidRDefault="009E5283" w:rsidP="009E5283">
      <w:r>
        <w:t>AM part) were mapped to each of these 7 features. A 1</w:t>
      </w:r>
      <w:ins w:id="142" w:author="Mahadevan, Sankaran" w:date="2019-01-30T17:57:00Z">
        <w:r w:rsidR="003801D3">
          <w:t xml:space="preserve">- or </w:t>
        </w:r>
      </w:ins>
      <w:r>
        <w:t>2</w:t>
      </w:r>
      <w:ins w:id="143" w:author="Mahadevan, Sankaran" w:date="2019-01-30T17:57:00Z">
        <w:r w:rsidR="003801D3">
          <w:t>-</w:t>
        </w:r>
      </w:ins>
      <w:r>
        <w:t xml:space="preserve"> dimensional active subspace was shown to reasonably</w:t>
      </w:r>
    </w:p>
    <w:p w14:paraId="082E337F" w14:textId="77777777" w:rsidR="009E5283" w:rsidRDefault="009E5283" w:rsidP="009E5283">
      <w:r>
        <w:t>capture the dependence of each feature on the inputs thereby indicating enormous scope for computational gains.</w:t>
      </w:r>
    </w:p>
    <w:p w14:paraId="6F7A3D37" w14:textId="77777777" w:rsidR="009E5283" w:rsidRDefault="009E5283" w:rsidP="009E5283">
      <w:r>
        <w:t>The surrogate was shown to be remarkably accurate by estimating the relative L-2 norm of the discrepancy</w:t>
      </w:r>
    </w:p>
    <w:p w14:paraId="3F8B5C05" w14:textId="77777777" w:rsidR="009E5283" w:rsidRDefault="009E5283" w:rsidP="009E5283">
      <w:r>
        <w:t>between the model output and the field reconstructed using the composite surrogate. Specifically, on average, the</w:t>
      </w:r>
    </w:p>
    <w:p w14:paraId="6055FB2A" w14:textId="77777777" w:rsidR="009E5283" w:rsidRDefault="009E5283" w:rsidP="009E5283">
      <w:r>
        <w:t>surrogate achieved an accuracy of about 4$\%$ and 7$\%$ in the verification and validation tests respectively.</w:t>
      </w:r>
    </w:p>
    <w:p w14:paraId="5D9161CF" w14:textId="77777777" w:rsidR="009E5283" w:rsidRDefault="009E5283" w:rsidP="009E5283"/>
    <w:p w14:paraId="2D621D17" w14:textId="5CB43007" w:rsidR="009E5283" w:rsidRDefault="009E5283" w:rsidP="009E5283">
      <w:r>
        <w:lastRenderedPageBreak/>
        <w:t xml:space="preserve">The surrogate was used to detect hotspots in the AM part~(Section~\ref{subsub:hotspot}), and </w:t>
      </w:r>
      <w:ins w:id="144" w:author="Mahadevan, Sankaran" w:date="2019-01-30T17:58:00Z">
        <w:r w:rsidR="003801D3">
          <w:t xml:space="preserve">to perform </w:t>
        </w:r>
      </w:ins>
      <w:r>
        <w:t>global sensitivity</w:t>
      </w:r>
    </w:p>
    <w:p w14:paraId="2802BB7F" w14:textId="77777777" w:rsidR="009E5283" w:rsidRDefault="009E5283" w:rsidP="009E5283">
      <w:r>
        <w:t xml:space="preserve">analysis of the process variables, mechanical, and thermal properties of the alloy~(Section~\ref{sub:gsa}). </w:t>
      </w:r>
    </w:p>
    <w:p w14:paraId="0BDFBD33" w14:textId="77777777" w:rsidR="009E5283" w:rsidRDefault="009E5283" w:rsidP="009E5283">
      <w:r>
        <w:t>The hotspots were observed to be in the proximity of the applied heat source, i.e. closer to the surface of the</w:t>
      </w:r>
    </w:p>
    <w:p w14:paraId="2169FAA3" w14:textId="77777777" w:rsidR="009E5283" w:rsidRDefault="009E5283" w:rsidP="009E5283">
      <w:r>
        <w:t>AM part, thereby indicating that the residual stress is dominated by the presence of large temperature gradients.</w:t>
      </w:r>
    </w:p>
    <w:p w14:paraId="79C10006" w14:textId="77777777" w:rsidR="009E5283" w:rsidRDefault="009E5283" w:rsidP="009E5283">
      <w:r>
        <w:t xml:space="preserve">The GSA results </w:t>
      </w:r>
    </w:p>
    <w:p w14:paraId="7C2AEAF3" w14:textId="2762741B" w:rsidR="009E5283" w:rsidRDefault="009E5283" w:rsidP="009E5283">
      <w:r>
        <w:t xml:space="preserve">indicate that the residual stress is relatively more sensitive </w:t>
      </w:r>
      <w:ins w:id="145" w:author="Mahadevan, Sankaran" w:date="2019-01-30T17:58:00Z">
        <w:r w:rsidR="004C7725">
          <w:t xml:space="preserve">to </w:t>
        </w:r>
      </w:ins>
      <w:r>
        <w:t>the material properties, although the sensitivity</w:t>
      </w:r>
    </w:p>
    <w:p w14:paraId="15846763" w14:textId="77777777" w:rsidR="009E5283" w:rsidRDefault="009E5283" w:rsidP="009E5283">
      <w:r>
        <w:t>towards the process variables is also found to be significant due to their interactions with the material properties,</w:t>
      </w:r>
    </w:p>
    <w:p w14:paraId="137F053A" w14:textId="77777777" w:rsidR="009E5283" w:rsidRDefault="009E5283" w:rsidP="009E5283">
      <w:r>
        <w:t>accounted for in the total-effect index. Finally, the composite surrogate was exploited to numerically estimate the</w:t>
      </w:r>
    </w:p>
    <w:p w14:paraId="0AF847C2" w14:textId="77777777" w:rsidR="009E5283" w:rsidRDefault="009E5283" w:rsidP="009E5283">
      <w:r>
        <w:t xml:space="preserve">probability of failure using a million samples in the input domain for the purpose of reliability analysis of the AM part. </w:t>
      </w:r>
    </w:p>
    <w:p w14:paraId="4AAFC89B" w14:textId="77777777" w:rsidR="009E5283" w:rsidRDefault="009E5283" w:rsidP="009E5283"/>
    <w:p w14:paraId="54AFC8A9" w14:textId="77777777" w:rsidR="009E5283" w:rsidRDefault="009E5283" w:rsidP="009E5283">
      <w:commentRangeStart w:id="146"/>
      <w:r>
        <w:t>It must be highlighted that the aforementioned</w:t>
      </w:r>
    </w:p>
    <w:p w14:paraId="20006874" w14:textId="19ED3544" w:rsidR="009E5283" w:rsidRDefault="009E5283">
      <w:r>
        <w:t xml:space="preserve">analyses such as hotspot detection, GSA, and reliability prediction </w:t>
      </w:r>
      <w:ins w:id="147" w:author="Mahadevan, Sankaran" w:date="2019-01-30T18:00:00Z">
        <w:r w:rsidR="00C33EB3">
          <w:t xml:space="preserve">under various process and material uncertainties </w:t>
        </w:r>
      </w:ins>
      <w:r>
        <w:t>are typically computationally intensive in additive manufacturing.</w:t>
      </w:r>
      <w:commentRangeEnd w:id="146"/>
      <w:r w:rsidR="004C7725">
        <w:rPr>
          <w:rStyle w:val="CommentReference"/>
        </w:rPr>
        <w:commentReference w:id="146"/>
      </w:r>
    </w:p>
    <w:p w14:paraId="4AB3EA34" w14:textId="77777777" w:rsidR="009E5283" w:rsidRDefault="009E5283" w:rsidP="009E5283">
      <w:r>
        <w:t xml:space="preserve"> The composite surrogate constructed using the PCAS method makes them computationally</w:t>
      </w:r>
    </w:p>
    <w:p w14:paraId="732CB257" w14:textId="3C212242" w:rsidR="009E5283" w:rsidRDefault="00C33EB3" w:rsidP="009E5283">
      <w:ins w:id="148" w:author="Mahadevan, Sankaran" w:date="2019-01-30T18:00:00Z">
        <w:r>
          <w:t xml:space="preserve">affordable </w:t>
        </w:r>
      </w:ins>
      <w:r w:rsidR="009E5283">
        <w:t>while ensuring a reasonable amount of accuracy for the present application.</w:t>
      </w:r>
    </w:p>
    <w:p w14:paraId="14C2B190" w14:textId="77777777" w:rsidR="009E5283" w:rsidRDefault="009E5283" w:rsidP="009E5283">
      <w:r>
        <w:t xml:space="preserve"> However, there are limitations that should be considered</w:t>
      </w:r>
    </w:p>
    <w:p w14:paraId="0C22A1D4" w14:textId="77777777" w:rsidR="009E5283" w:rsidRDefault="009E5283" w:rsidP="009E5283">
      <w:r>
        <w:t>when applying the proposed framework. First, dimension reduction in the output space is conditioned upon the</w:t>
      </w:r>
    </w:p>
    <w:p w14:paraId="27A7048E" w14:textId="77777777" w:rsidR="009E5283" w:rsidRDefault="009E5283" w:rsidP="009E5283">
      <w:r>
        <w:t>existence of a structure in the data that could be captured by a relatively small number of principal components or</w:t>
      </w:r>
    </w:p>
    <w:p w14:paraId="4D667A73" w14:textId="5E2C0C6D" w:rsidR="009E5283" w:rsidRDefault="009E5283" w:rsidP="009E5283">
      <w:r>
        <w:t xml:space="preserve">directions. Second, a low-dimensional active subspace </w:t>
      </w:r>
      <w:ins w:id="149" w:author="Mahadevan, Sankaran" w:date="2019-01-30T18:01:00Z">
        <w:r w:rsidR="0059591F">
          <w:t>is</w:t>
        </w:r>
      </w:ins>
      <w:r>
        <w:t xml:space="preserve"> used </w:t>
      </w:r>
      <w:ins w:id="150" w:author="Mahadevan, Sankaran" w:date="2019-01-30T18:01:00Z">
        <w:r w:rsidR="0059591F">
          <w:t xml:space="preserve">here </w:t>
        </w:r>
      </w:ins>
      <w:r>
        <w:t>to map the set of inputs to the quantity of</w:t>
      </w:r>
    </w:p>
    <w:p w14:paraId="6F7476D3" w14:textId="77777777" w:rsidR="009E5283" w:rsidRDefault="009E5283" w:rsidP="009E5283">
      <w:r>
        <w:t xml:space="preserve"> interest~(QoI).</w:t>
      </w:r>
    </w:p>
    <w:p w14:paraId="61FF6FD1" w14:textId="5AE59241" w:rsidR="009E5283" w:rsidRDefault="009E5283" w:rsidP="009E5283">
      <w:r>
        <w:t xml:space="preserve">To </w:t>
      </w:r>
      <w:ins w:id="151" w:author="Mahadevan, Sankaran" w:date="2019-01-30T18:02:00Z">
        <w:r w:rsidR="00B03BE8">
          <w:t>accomplish this effectively</w:t>
        </w:r>
      </w:ins>
      <w:r>
        <w:t>, the gradient of the QoI with respect to each input should be estimated</w:t>
      </w:r>
    </w:p>
    <w:p w14:paraId="1F7185CF" w14:textId="77777777" w:rsidR="009E5283" w:rsidRDefault="009E5283" w:rsidP="009E5283">
      <w:r>
        <w:t xml:space="preserve">with reasonable accuracy. For the application presented in this work, we have used a regression-based approach for </w:t>
      </w:r>
    </w:p>
    <w:p w14:paraId="61272AB7" w14:textId="77777777" w:rsidR="009E5283" w:rsidRDefault="009E5283" w:rsidP="009E5283">
      <w:r>
        <w:t>estimating the gradients that resulted in a reasonably accurate surrogate for each feature of the output field of interest.</w:t>
      </w:r>
    </w:p>
    <w:p w14:paraId="369EAA7D" w14:textId="6D486198" w:rsidR="009E5283" w:rsidRDefault="009E5283" w:rsidP="009E5283">
      <w:r>
        <w:t xml:space="preserve">However, depending upon the relationship between the QoI and the set of inputs, a relatively more accurate </w:t>
      </w:r>
      <w:ins w:id="152" w:author="Mahadevan, Sankaran" w:date="2019-01-30T18:02:00Z">
        <w:r w:rsidR="00B03BE8">
          <w:t xml:space="preserve">(but expensive) </w:t>
        </w:r>
      </w:ins>
      <w:r>
        <w:t>approach</w:t>
      </w:r>
    </w:p>
    <w:p w14:paraId="7FFF487C" w14:textId="77777777" w:rsidR="009E5283" w:rsidRDefault="009E5283" w:rsidP="009E5283">
      <w:r>
        <w:t xml:space="preserve">such as those involving perturbation techniques~(e.g.~automatic differentiation~\cite{Kiparissides:2009}, adjoint </w:t>
      </w:r>
    </w:p>
    <w:p w14:paraId="7F8CBD65" w14:textId="77777777" w:rsidR="009E5283" w:rsidRDefault="009E5283" w:rsidP="009E5283">
      <w:r>
        <w:t>methods~\cite{Borzi:2011, Alexanderian:2017}) may be required. Additionally, the active subspace methodology is</w:t>
      </w:r>
    </w:p>
    <w:p w14:paraId="554AD1BD" w14:textId="77777777" w:rsidR="009E5283" w:rsidRDefault="009E5283" w:rsidP="009E5283">
      <w:r>
        <w:t>not suitable in situations where the gradient is not continuous in the entire domain of the inputs.</w:t>
      </w:r>
    </w:p>
    <w:p w14:paraId="325D17DA" w14:textId="77777777" w:rsidR="009E5283" w:rsidRDefault="009E5283" w:rsidP="009E5283"/>
    <w:p w14:paraId="3868D805" w14:textId="1C9F7B74" w:rsidR="009E5283" w:rsidRDefault="009E5283" w:rsidP="009E5283">
      <w:r>
        <w:lastRenderedPageBreak/>
        <w:t xml:space="preserve">To sum up, the proposed methodology was successfully demonstrated </w:t>
      </w:r>
      <w:ins w:id="153" w:author="Mahadevan, Sankaran" w:date="2019-01-30T18:03:00Z">
        <w:r w:rsidR="003648C3">
          <w:t xml:space="preserve">in this paper </w:t>
        </w:r>
      </w:ins>
      <w:r>
        <w:t>for a reasonably challenging practical</w:t>
      </w:r>
    </w:p>
    <w:p w14:paraId="2933F8C8" w14:textId="3201C3B7" w:rsidR="009E5283" w:rsidRDefault="009E5283" w:rsidP="009E5283">
      <w:r>
        <w:t xml:space="preserve">application involving reliability analysis </w:t>
      </w:r>
      <w:ins w:id="154" w:author="Mahadevan, Sankaran" w:date="2019-01-30T18:03:00Z">
        <w:r w:rsidR="003648C3">
          <w:t>of an additively manufactured</w:t>
        </w:r>
      </w:ins>
      <w:r>
        <w:t xml:space="preserve"> part. </w:t>
      </w:r>
    </w:p>
    <w:p w14:paraId="49DBD6A4" w14:textId="77777777" w:rsidR="009E5283" w:rsidRDefault="009E5283" w:rsidP="009E5283">
      <w:r>
        <w:t>Enormous computational gains leading to dimension reduction by two orders of magnitude was accomplished. Therefore,</w:t>
      </w:r>
    </w:p>
    <w:p w14:paraId="11C61E15" w14:textId="08BE142F" w:rsidR="009E5283" w:rsidRDefault="009E5283" w:rsidP="009E5283">
      <w:r>
        <w:t xml:space="preserve">the proposed framework </w:t>
      </w:r>
      <w:ins w:id="155" w:author="Mahadevan, Sankaran" w:date="2019-01-30T18:04:00Z">
        <w:r w:rsidR="00195BD9">
          <w:t>appears to be quite promising</w:t>
        </w:r>
      </w:ins>
      <w:r>
        <w:t xml:space="preserve"> for surrogate building in applications involving large input and</w:t>
      </w:r>
    </w:p>
    <w:p w14:paraId="787CD08F" w14:textId="77777777" w:rsidR="009E5283" w:rsidRDefault="009E5283" w:rsidP="009E5283">
      <w:r>
        <w:t>output dimensions. Our future efforts will focus on further development of the proposed framework to enhance its</w:t>
      </w:r>
    </w:p>
    <w:p w14:paraId="675A0258" w14:textId="77777777" w:rsidR="009E5283" w:rsidRDefault="009E5283" w:rsidP="009E5283">
      <w:r>
        <w:t xml:space="preserve">applicability as a prognosis tool for process control and optimization as well as defect characterization and minimization in </w:t>
      </w:r>
    </w:p>
    <w:p w14:paraId="0318E8AD" w14:textId="77777777" w:rsidR="009E5283" w:rsidRDefault="009E5283" w:rsidP="009E5283">
      <w:r>
        <w:t>additive manufacturing.</w:t>
      </w:r>
    </w:p>
    <w:p w14:paraId="6DA2EE3E" w14:textId="77777777" w:rsidR="009E5283" w:rsidRDefault="009E5283" w:rsidP="009E5283"/>
    <w:p w14:paraId="1E9A9F9D" w14:textId="77777777" w:rsidR="009E5283" w:rsidRDefault="009E5283" w:rsidP="009E5283"/>
    <w:p w14:paraId="45ED4213" w14:textId="7B6263B0" w:rsidR="009E5283" w:rsidRDefault="009E5283" w:rsidP="009E5283">
      <w:r>
        <w:t>%%% ACKNOWLEDGMENT</w:t>
      </w:r>
    </w:p>
    <w:p w14:paraId="62FF68BF" w14:textId="77777777" w:rsidR="009E5283" w:rsidRDefault="009E5283" w:rsidP="009E5283"/>
    <w:p w14:paraId="5F177CB2" w14:textId="77777777" w:rsidR="009E5283" w:rsidRDefault="009E5283" w:rsidP="009E5283">
      <w:r>
        <w:t>\section*{Acknowledgment}</w:t>
      </w:r>
    </w:p>
    <w:p w14:paraId="2317ABAE" w14:textId="77777777" w:rsidR="009E5283" w:rsidRDefault="009E5283" w:rsidP="009E5283"/>
    <w:p w14:paraId="5E220515" w14:textId="77777777" w:rsidR="009E5283" w:rsidRDefault="009E5283" w:rsidP="009E5283">
      <w:r>
        <w:t>The authors gratefully acknowledge funding support from the</w:t>
      </w:r>
    </w:p>
    <w:p w14:paraId="5A29CC6C" w14:textId="77777777" w:rsidR="009E5283" w:rsidRDefault="009E5283" w:rsidP="009E5283">
      <w:r>
        <w:t>National Institute of Standards and Technology (Grant No. 1404823).</w:t>
      </w:r>
    </w:p>
    <w:p w14:paraId="08976442" w14:textId="77777777" w:rsidR="009E5283" w:rsidRDefault="009E5283" w:rsidP="009E5283"/>
    <w:p w14:paraId="3A0C9D28" w14:textId="77777777" w:rsidR="009E5283" w:rsidRDefault="009E5283" w:rsidP="009E5283"/>
    <w:p w14:paraId="296EF33C" w14:textId="77777777" w:rsidR="00421873" w:rsidRDefault="00421873"/>
    <w:sectPr w:rsidR="00421873" w:rsidSect="006A625F">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 w:author="Mahadevan, Sankaran" w:date="2019-01-30T16:15:00Z" w:initials="MS">
    <w:p w14:paraId="021662C4" w14:textId="28B922A4" w:rsidR="007332CB" w:rsidRDefault="007332CB">
      <w:pPr>
        <w:pStyle w:val="CommentText"/>
      </w:pPr>
      <w:r>
        <w:rPr>
          <w:rStyle w:val="CommentReference"/>
        </w:rPr>
        <w:annotationRef/>
      </w:r>
      <w:r>
        <w:t>I saw quite a few papers on Google. Also mention co-Kriging for multivariate output. See two papers from our group:</w:t>
      </w:r>
    </w:p>
    <w:p w14:paraId="3F86D3E0" w14:textId="23F6AA73" w:rsidR="007332CB" w:rsidRDefault="007332CB">
      <w:pPr>
        <w:pStyle w:val="CommentText"/>
        <w:rPr>
          <w:rFonts w:ascii="Arial" w:hAnsi="Arial" w:cs="Arial"/>
          <w:color w:val="222222"/>
          <w:shd w:val="clear" w:color="auto" w:fill="FFFFFF"/>
        </w:rPr>
      </w:pPr>
      <w:r>
        <w:rPr>
          <w:rFonts w:ascii="Arial" w:hAnsi="Arial" w:cs="Arial"/>
          <w:color w:val="222222"/>
          <w:shd w:val="clear" w:color="auto" w:fill="FFFFFF"/>
        </w:rPr>
        <w:t>Liang, C., and S. Mahadevan, “</w:t>
      </w:r>
      <w:hyperlink r:id="rId1" w:history="1">
        <w:r>
          <w:rPr>
            <w:rStyle w:val="Hyperlink"/>
            <w:rFonts w:ascii="Arial" w:hAnsi="Arial" w:cs="Arial"/>
            <w:color w:val="336699"/>
            <w:shd w:val="clear" w:color="auto" w:fill="FFFFFF"/>
          </w:rPr>
          <w:t>Stochastic Multidisciplinary Analysis with High Dimensional Coupling</w:t>
        </w:r>
      </w:hyperlink>
      <w:r>
        <w:rPr>
          <w:rFonts w:ascii="Arial" w:hAnsi="Arial" w:cs="Arial"/>
          <w:color w:val="222222"/>
          <w:shd w:val="clear" w:color="auto" w:fill="FFFFFF"/>
        </w:rPr>
        <w:t>,” </w:t>
      </w:r>
      <w:r>
        <w:rPr>
          <w:rStyle w:val="Emphasis"/>
          <w:rFonts w:ascii="Arial" w:hAnsi="Arial" w:cs="Arial"/>
          <w:color w:val="222222"/>
          <w:shd w:val="clear" w:color="auto" w:fill="FFFFFF"/>
        </w:rPr>
        <w:t>AIAA Journal</w:t>
      </w:r>
      <w:r>
        <w:rPr>
          <w:rFonts w:ascii="Arial" w:hAnsi="Arial" w:cs="Arial"/>
          <w:color w:val="222222"/>
          <w:shd w:val="clear" w:color="auto" w:fill="FFFFFF"/>
        </w:rPr>
        <w:t>, Vol. 54, No. 4, pp. 1209-1219, 2016.</w:t>
      </w:r>
    </w:p>
    <w:p w14:paraId="6172AF5D" w14:textId="7DBCB9DD" w:rsidR="007332CB" w:rsidRDefault="007332CB">
      <w:pPr>
        <w:pStyle w:val="CommentText"/>
        <w:rPr>
          <w:rFonts w:ascii="Arial" w:hAnsi="Arial" w:cs="Arial"/>
          <w:color w:val="222222"/>
          <w:shd w:val="clear" w:color="auto" w:fill="FFFFFF"/>
        </w:rPr>
      </w:pPr>
      <w:r>
        <w:rPr>
          <w:rFonts w:ascii="Arial" w:hAnsi="Arial" w:cs="Arial"/>
          <w:color w:val="222222"/>
          <w:shd w:val="clear" w:color="auto" w:fill="FFFFFF"/>
        </w:rPr>
        <w:t>Hombal, V., and Mahadevan, S, “</w:t>
      </w:r>
      <w:r>
        <w:fldChar w:fldCharType="begin"/>
      </w:r>
      <w:r>
        <w:instrText xml:space="preserve"> HYPERLINK "http://www.sciencedirect.com/science/article/pii/S0142112312002393?v=s5" \t "_blank" </w:instrText>
      </w:r>
      <w:r>
        <w:fldChar w:fldCharType="separate"/>
      </w:r>
      <w:r>
        <w:rPr>
          <w:rStyle w:val="Hyperlink"/>
          <w:rFonts w:ascii="Arial" w:hAnsi="Arial" w:cs="Arial"/>
          <w:color w:val="336699"/>
          <w:shd w:val="clear" w:color="auto" w:fill="FFFFFF"/>
        </w:rPr>
        <w:t>Surrogate Modeling Of 3D Crack Growth</w:t>
      </w:r>
      <w:r>
        <w:rPr>
          <w:rStyle w:val="Hyperlink"/>
          <w:rFonts w:ascii="Arial" w:hAnsi="Arial" w:cs="Arial"/>
          <w:color w:val="336699"/>
          <w:shd w:val="clear" w:color="auto" w:fill="FFFFFF"/>
        </w:rPr>
        <w:fldChar w:fldCharType="end"/>
      </w:r>
      <w:r>
        <w:rPr>
          <w:rFonts w:ascii="Arial" w:hAnsi="Arial" w:cs="Arial"/>
          <w:color w:val="222222"/>
          <w:shd w:val="clear" w:color="auto" w:fill="FFFFFF"/>
        </w:rPr>
        <w:t>,” International Journal of Fatigue. Vol. 47, pp. 90-99, 2013.</w:t>
      </w:r>
    </w:p>
    <w:p w14:paraId="2C49E227" w14:textId="77777777" w:rsidR="007332CB" w:rsidRDefault="007332CB">
      <w:pPr>
        <w:pStyle w:val="CommentText"/>
      </w:pPr>
    </w:p>
  </w:comment>
  <w:comment w:id="58" w:author="Mahadevan, Sankaran" w:date="2019-01-30T11:05:00Z" w:initials="MS">
    <w:p w14:paraId="7194C7E1" w14:textId="2506D771" w:rsidR="007332CB" w:rsidRDefault="007332CB">
      <w:pPr>
        <w:pStyle w:val="CommentText"/>
      </w:pPr>
      <w:r>
        <w:rPr>
          <w:rStyle w:val="CommentReference"/>
        </w:rPr>
        <w:annotationRef/>
      </w:r>
      <w:r>
        <w:t xml:space="preserve">This is in fact Karhunen-Loeve expansion, which is  only good for stationary Gaussian fields. Numerically, we are showing good recovery later, but theoretically, someone could say that we are in effect approximating the output as a stationary Gaussian field. </w:t>
      </w:r>
    </w:p>
  </w:comment>
  <w:comment w:id="113" w:author="Mahadevan, Sankaran" w:date="2019-01-30T17:31:00Z" w:initials="MS">
    <w:p w14:paraId="6D4AB54B" w14:textId="3EA83EE4" w:rsidR="007332CB" w:rsidRDefault="007332CB">
      <w:pPr>
        <w:pStyle w:val="CommentText"/>
      </w:pPr>
      <w:r>
        <w:rPr>
          <w:rStyle w:val="CommentReference"/>
        </w:rPr>
        <w:annotationRef/>
      </w:r>
      <w:r>
        <w:t xml:space="preserve">The fonts in this figure are too small, and the plots are quite faint. I could not read even at 150% magnification. The axes labels in the plots need to be more informative. </w:t>
      </w:r>
    </w:p>
  </w:comment>
  <w:comment w:id="123" w:author="Mahadevan, Sankaran" w:date="2019-01-30T17:39:00Z" w:initials="MS">
    <w:p w14:paraId="515C7696" w14:textId="0EB364A1" w:rsidR="007332CB" w:rsidRDefault="007332CB">
      <w:pPr>
        <w:pStyle w:val="CommentText"/>
      </w:pPr>
      <w:r>
        <w:rPr>
          <w:rStyle w:val="CommentReference"/>
        </w:rPr>
        <w:annotationRef/>
      </w:r>
      <w:r>
        <w:t>You had shown me figures where the hot spot location changed with process parameter values. Wouldn’t that be better to put here?</w:t>
      </w:r>
    </w:p>
  </w:comment>
  <w:comment w:id="146" w:author="Mahadevan, Sankaran" w:date="2019-01-30T17:59:00Z" w:initials="MS">
    <w:p w14:paraId="64FB9CBB" w14:textId="526A7168" w:rsidR="007332CB" w:rsidRDefault="007332CB">
      <w:pPr>
        <w:pStyle w:val="CommentText"/>
      </w:pPr>
      <w:r>
        <w:rPr>
          <w:rStyle w:val="CommentReference"/>
        </w:rPr>
        <w:annotationRef/>
      </w:r>
      <w:r>
        <w:t xml:space="preserve">Need a strong discussion of this point in the introduction.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FB652C" w15:done="0"/>
  <w15:commentEx w15:paraId="76BD10BC" w15:done="0"/>
  <w15:commentEx w15:paraId="398D6BEA" w15:done="0"/>
  <w15:commentEx w15:paraId="690E7F1D" w15:done="0"/>
  <w15:commentEx w15:paraId="2C49E227" w15:done="0"/>
  <w15:commentEx w15:paraId="2CD58198" w15:done="0"/>
  <w15:commentEx w15:paraId="29ADF983" w15:done="0"/>
  <w15:commentEx w15:paraId="591417B1" w15:done="0"/>
  <w15:commentEx w15:paraId="7194C7E1" w15:done="0"/>
  <w15:commentEx w15:paraId="7F359B3C" w15:done="0"/>
  <w15:commentEx w15:paraId="2B1077C7" w15:done="0"/>
  <w15:commentEx w15:paraId="401F5EEA" w15:done="0"/>
  <w15:commentEx w15:paraId="60D3AFDE" w15:done="0"/>
  <w15:commentEx w15:paraId="1B1D953C" w15:done="0"/>
  <w15:commentEx w15:paraId="4321F439" w15:done="0"/>
  <w15:commentEx w15:paraId="1A095398" w15:done="0"/>
  <w15:commentEx w15:paraId="6D4AB54B" w15:done="0"/>
  <w15:commentEx w15:paraId="20937F31" w15:done="0"/>
  <w15:commentEx w15:paraId="66968830" w15:done="0"/>
  <w15:commentEx w15:paraId="33F0DDEF" w15:done="0"/>
  <w15:commentEx w15:paraId="55CD2393" w15:done="0"/>
  <w15:commentEx w15:paraId="731866D2" w15:done="0"/>
  <w15:commentEx w15:paraId="01CAA650" w15:done="0"/>
  <w15:commentEx w15:paraId="1171EF53" w15:done="0"/>
  <w15:commentEx w15:paraId="515C7696" w15:done="0"/>
  <w15:commentEx w15:paraId="6A26E64C" w15:done="0"/>
  <w15:commentEx w15:paraId="6038D74C" w15:done="0"/>
  <w15:commentEx w15:paraId="6FFC34C9" w15:done="0"/>
  <w15:commentEx w15:paraId="1E1A1E4D" w15:done="0"/>
  <w15:commentEx w15:paraId="3A4C6448" w15:done="0"/>
  <w15:commentEx w15:paraId="64FB9CBB" w15:done="0"/>
  <w15:commentEx w15:paraId="189094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hadevan, Sankaran">
    <w15:presenceInfo w15:providerId="AD" w15:userId="S-1-5-21-1326408308-1533351006-945835055-11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873"/>
    <w:rsid w:val="0001399D"/>
    <w:rsid w:val="00023B8C"/>
    <w:rsid w:val="00074BF3"/>
    <w:rsid w:val="00075B56"/>
    <w:rsid w:val="000A0BE9"/>
    <w:rsid w:val="000D30D2"/>
    <w:rsid w:val="000D450F"/>
    <w:rsid w:val="000D6571"/>
    <w:rsid w:val="000E3C27"/>
    <w:rsid w:val="000F4E30"/>
    <w:rsid w:val="001078BD"/>
    <w:rsid w:val="00120993"/>
    <w:rsid w:val="00162477"/>
    <w:rsid w:val="00192473"/>
    <w:rsid w:val="00192AD4"/>
    <w:rsid w:val="00195BD9"/>
    <w:rsid w:val="001976E4"/>
    <w:rsid w:val="001A5D25"/>
    <w:rsid w:val="001C688F"/>
    <w:rsid w:val="001E2689"/>
    <w:rsid w:val="001E793E"/>
    <w:rsid w:val="001F5C49"/>
    <w:rsid w:val="00202768"/>
    <w:rsid w:val="00206041"/>
    <w:rsid w:val="002067B7"/>
    <w:rsid w:val="00220285"/>
    <w:rsid w:val="00281798"/>
    <w:rsid w:val="002865A3"/>
    <w:rsid w:val="002A6F92"/>
    <w:rsid w:val="002E05D3"/>
    <w:rsid w:val="002F0261"/>
    <w:rsid w:val="002F49BA"/>
    <w:rsid w:val="00307FE6"/>
    <w:rsid w:val="00342770"/>
    <w:rsid w:val="003648C3"/>
    <w:rsid w:val="003801D3"/>
    <w:rsid w:val="003A4AE4"/>
    <w:rsid w:val="00401E1F"/>
    <w:rsid w:val="0041129F"/>
    <w:rsid w:val="00421873"/>
    <w:rsid w:val="0044046B"/>
    <w:rsid w:val="004717A2"/>
    <w:rsid w:val="004C7725"/>
    <w:rsid w:val="004D03DB"/>
    <w:rsid w:val="004D553D"/>
    <w:rsid w:val="004E40C8"/>
    <w:rsid w:val="005306AD"/>
    <w:rsid w:val="0059591F"/>
    <w:rsid w:val="005A7EFF"/>
    <w:rsid w:val="005D6B59"/>
    <w:rsid w:val="005F433F"/>
    <w:rsid w:val="006111DE"/>
    <w:rsid w:val="006336B3"/>
    <w:rsid w:val="00636702"/>
    <w:rsid w:val="006405F5"/>
    <w:rsid w:val="006673A5"/>
    <w:rsid w:val="006840B4"/>
    <w:rsid w:val="006A05BB"/>
    <w:rsid w:val="006A625F"/>
    <w:rsid w:val="006D5AF4"/>
    <w:rsid w:val="006E571E"/>
    <w:rsid w:val="007248B3"/>
    <w:rsid w:val="007332CB"/>
    <w:rsid w:val="007367B0"/>
    <w:rsid w:val="00755E41"/>
    <w:rsid w:val="00774EC9"/>
    <w:rsid w:val="00787547"/>
    <w:rsid w:val="007A5918"/>
    <w:rsid w:val="007B7B24"/>
    <w:rsid w:val="008517F4"/>
    <w:rsid w:val="00854166"/>
    <w:rsid w:val="00855B29"/>
    <w:rsid w:val="00867AD5"/>
    <w:rsid w:val="008705F3"/>
    <w:rsid w:val="008C472A"/>
    <w:rsid w:val="00912541"/>
    <w:rsid w:val="00961A83"/>
    <w:rsid w:val="009E5283"/>
    <w:rsid w:val="00A239A1"/>
    <w:rsid w:val="00A47C69"/>
    <w:rsid w:val="00A645C8"/>
    <w:rsid w:val="00A74A97"/>
    <w:rsid w:val="00A76A99"/>
    <w:rsid w:val="00A853B7"/>
    <w:rsid w:val="00A93A5A"/>
    <w:rsid w:val="00AB3469"/>
    <w:rsid w:val="00AC2944"/>
    <w:rsid w:val="00AD5E78"/>
    <w:rsid w:val="00B03BE8"/>
    <w:rsid w:val="00B26BED"/>
    <w:rsid w:val="00B73A10"/>
    <w:rsid w:val="00B809C9"/>
    <w:rsid w:val="00BA666F"/>
    <w:rsid w:val="00BF013C"/>
    <w:rsid w:val="00BF1473"/>
    <w:rsid w:val="00C173E7"/>
    <w:rsid w:val="00C33EB3"/>
    <w:rsid w:val="00C371BB"/>
    <w:rsid w:val="00CB4F65"/>
    <w:rsid w:val="00CD1EF0"/>
    <w:rsid w:val="00CD3A0B"/>
    <w:rsid w:val="00D01D96"/>
    <w:rsid w:val="00D30923"/>
    <w:rsid w:val="00D64706"/>
    <w:rsid w:val="00D7087D"/>
    <w:rsid w:val="00DB7AC3"/>
    <w:rsid w:val="00DD0558"/>
    <w:rsid w:val="00DF48D6"/>
    <w:rsid w:val="00E07184"/>
    <w:rsid w:val="00E27A8C"/>
    <w:rsid w:val="00EA4CD0"/>
    <w:rsid w:val="00EB13FE"/>
    <w:rsid w:val="00ED0F76"/>
    <w:rsid w:val="00F312E5"/>
    <w:rsid w:val="00F8656E"/>
    <w:rsid w:val="00FA2BA2"/>
    <w:rsid w:val="00FB62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C60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2473"/>
    <w:rPr>
      <w:sz w:val="16"/>
      <w:szCs w:val="16"/>
    </w:rPr>
  </w:style>
  <w:style w:type="paragraph" w:styleId="CommentText">
    <w:name w:val="annotation text"/>
    <w:basedOn w:val="Normal"/>
    <w:link w:val="CommentTextChar"/>
    <w:uiPriority w:val="99"/>
    <w:semiHidden/>
    <w:unhideWhenUsed/>
    <w:rsid w:val="00192473"/>
    <w:rPr>
      <w:sz w:val="20"/>
      <w:szCs w:val="20"/>
    </w:rPr>
  </w:style>
  <w:style w:type="character" w:customStyle="1" w:styleId="CommentTextChar">
    <w:name w:val="Comment Text Char"/>
    <w:basedOn w:val="DefaultParagraphFont"/>
    <w:link w:val="CommentText"/>
    <w:uiPriority w:val="99"/>
    <w:semiHidden/>
    <w:rsid w:val="00192473"/>
    <w:rPr>
      <w:sz w:val="20"/>
      <w:szCs w:val="20"/>
    </w:rPr>
  </w:style>
  <w:style w:type="paragraph" w:styleId="CommentSubject">
    <w:name w:val="annotation subject"/>
    <w:basedOn w:val="CommentText"/>
    <w:next w:val="CommentText"/>
    <w:link w:val="CommentSubjectChar"/>
    <w:uiPriority w:val="99"/>
    <w:semiHidden/>
    <w:unhideWhenUsed/>
    <w:rsid w:val="00192473"/>
    <w:rPr>
      <w:b/>
      <w:bCs/>
    </w:rPr>
  </w:style>
  <w:style w:type="character" w:customStyle="1" w:styleId="CommentSubjectChar">
    <w:name w:val="Comment Subject Char"/>
    <w:basedOn w:val="CommentTextChar"/>
    <w:link w:val="CommentSubject"/>
    <w:uiPriority w:val="99"/>
    <w:semiHidden/>
    <w:rsid w:val="00192473"/>
    <w:rPr>
      <w:b/>
      <w:bCs/>
      <w:sz w:val="20"/>
      <w:szCs w:val="20"/>
    </w:rPr>
  </w:style>
  <w:style w:type="paragraph" w:styleId="BalloonText">
    <w:name w:val="Balloon Text"/>
    <w:basedOn w:val="Normal"/>
    <w:link w:val="BalloonTextChar"/>
    <w:uiPriority w:val="99"/>
    <w:semiHidden/>
    <w:unhideWhenUsed/>
    <w:rsid w:val="001924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473"/>
    <w:rPr>
      <w:rFonts w:ascii="Segoe UI" w:hAnsi="Segoe UI" w:cs="Segoe UI"/>
      <w:sz w:val="18"/>
      <w:szCs w:val="18"/>
    </w:rPr>
  </w:style>
  <w:style w:type="character" w:styleId="Hyperlink">
    <w:name w:val="Hyperlink"/>
    <w:basedOn w:val="DefaultParagraphFont"/>
    <w:uiPriority w:val="99"/>
    <w:semiHidden/>
    <w:unhideWhenUsed/>
    <w:rsid w:val="00023B8C"/>
    <w:rPr>
      <w:color w:val="0000FF"/>
      <w:u w:val="single"/>
    </w:rPr>
  </w:style>
  <w:style w:type="character" w:styleId="Emphasis">
    <w:name w:val="Emphasis"/>
    <w:basedOn w:val="DefaultParagraphFont"/>
    <w:uiPriority w:val="20"/>
    <w:qFormat/>
    <w:rsid w:val="00023B8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2473"/>
    <w:rPr>
      <w:sz w:val="16"/>
      <w:szCs w:val="16"/>
    </w:rPr>
  </w:style>
  <w:style w:type="paragraph" w:styleId="CommentText">
    <w:name w:val="annotation text"/>
    <w:basedOn w:val="Normal"/>
    <w:link w:val="CommentTextChar"/>
    <w:uiPriority w:val="99"/>
    <w:semiHidden/>
    <w:unhideWhenUsed/>
    <w:rsid w:val="00192473"/>
    <w:rPr>
      <w:sz w:val="20"/>
      <w:szCs w:val="20"/>
    </w:rPr>
  </w:style>
  <w:style w:type="character" w:customStyle="1" w:styleId="CommentTextChar">
    <w:name w:val="Comment Text Char"/>
    <w:basedOn w:val="DefaultParagraphFont"/>
    <w:link w:val="CommentText"/>
    <w:uiPriority w:val="99"/>
    <w:semiHidden/>
    <w:rsid w:val="00192473"/>
    <w:rPr>
      <w:sz w:val="20"/>
      <w:szCs w:val="20"/>
    </w:rPr>
  </w:style>
  <w:style w:type="paragraph" w:styleId="CommentSubject">
    <w:name w:val="annotation subject"/>
    <w:basedOn w:val="CommentText"/>
    <w:next w:val="CommentText"/>
    <w:link w:val="CommentSubjectChar"/>
    <w:uiPriority w:val="99"/>
    <w:semiHidden/>
    <w:unhideWhenUsed/>
    <w:rsid w:val="00192473"/>
    <w:rPr>
      <w:b/>
      <w:bCs/>
    </w:rPr>
  </w:style>
  <w:style w:type="character" w:customStyle="1" w:styleId="CommentSubjectChar">
    <w:name w:val="Comment Subject Char"/>
    <w:basedOn w:val="CommentTextChar"/>
    <w:link w:val="CommentSubject"/>
    <w:uiPriority w:val="99"/>
    <w:semiHidden/>
    <w:rsid w:val="00192473"/>
    <w:rPr>
      <w:b/>
      <w:bCs/>
      <w:sz w:val="20"/>
      <w:szCs w:val="20"/>
    </w:rPr>
  </w:style>
  <w:style w:type="paragraph" w:styleId="BalloonText">
    <w:name w:val="Balloon Text"/>
    <w:basedOn w:val="Normal"/>
    <w:link w:val="BalloonTextChar"/>
    <w:uiPriority w:val="99"/>
    <w:semiHidden/>
    <w:unhideWhenUsed/>
    <w:rsid w:val="001924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473"/>
    <w:rPr>
      <w:rFonts w:ascii="Segoe UI" w:hAnsi="Segoe UI" w:cs="Segoe UI"/>
      <w:sz w:val="18"/>
      <w:szCs w:val="18"/>
    </w:rPr>
  </w:style>
  <w:style w:type="character" w:styleId="Hyperlink">
    <w:name w:val="Hyperlink"/>
    <w:basedOn w:val="DefaultParagraphFont"/>
    <w:uiPriority w:val="99"/>
    <w:semiHidden/>
    <w:unhideWhenUsed/>
    <w:rsid w:val="00023B8C"/>
    <w:rPr>
      <w:color w:val="0000FF"/>
      <w:u w:val="single"/>
    </w:rPr>
  </w:style>
  <w:style w:type="character" w:styleId="Emphasis">
    <w:name w:val="Emphasis"/>
    <w:basedOn w:val="DefaultParagraphFont"/>
    <w:uiPriority w:val="20"/>
    <w:qFormat/>
    <w:rsid w:val="00023B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arc.aiaa.org/doi/abs/10.2514/1.J05434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8371</Words>
  <Characters>47719</Characters>
  <Application>Microsoft Macintosh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Vohra</dc:creator>
  <cp:keywords/>
  <dc:description/>
  <cp:lastModifiedBy>Manav Vohra</cp:lastModifiedBy>
  <cp:revision>3</cp:revision>
  <dcterms:created xsi:type="dcterms:W3CDTF">2019-02-12T04:21:00Z</dcterms:created>
  <dcterms:modified xsi:type="dcterms:W3CDTF">2019-02-12T13:42:00Z</dcterms:modified>
</cp:coreProperties>
</file>